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3D439F" w14:textId="0F8692BA" w:rsidR="00F8692D" w:rsidRPr="003A5112" w:rsidRDefault="006A4C13">
      <w:pPr>
        <w:rPr>
          <w:rFonts w:ascii="Arial" w:hAnsi="Arial" w:cs="Arial"/>
        </w:rPr>
      </w:pPr>
      <w:r w:rsidRPr="003A5112">
        <w:rPr>
          <w:rFonts w:ascii="Arial" w:hAnsi="Arial" w:cs="Arial"/>
        </w:rPr>
        <w:t>Non-random Loss Paper</w:t>
      </w:r>
    </w:p>
    <w:p w14:paraId="252E9DDE" w14:textId="7F9BBF8E" w:rsidR="006A4C13" w:rsidRPr="003A5112" w:rsidRDefault="006A4C13">
      <w:pPr>
        <w:rPr>
          <w:rFonts w:ascii="Arial" w:hAnsi="Arial" w:cs="Arial"/>
        </w:rPr>
      </w:pPr>
      <w:r w:rsidRPr="003A5112">
        <w:rPr>
          <w:rFonts w:ascii="Arial" w:hAnsi="Arial" w:cs="Arial"/>
        </w:rPr>
        <w:t>Nutnet portions for Nathan Methods Additions</w:t>
      </w:r>
    </w:p>
    <w:p w14:paraId="1510A6AC" w14:textId="35E5F5E4" w:rsidR="006A4C13" w:rsidRPr="003A5112" w:rsidRDefault="006A4C13">
      <w:pPr>
        <w:rPr>
          <w:rFonts w:ascii="Arial" w:hAnsi="Arial" w:cs="Arial"/>
        </w:rPr>
      </w:pPr>
      <w:r w:rsidRPr="003A5112">
        <w:rPr>
          <w:rFonts w:ascii="Arial" w:hAnsi="Arial" w:cs="Arial"/>
        </w:rPr>
        <w:t>July 10 2020</w:t>
      </w:r>
    </w:p>
    <w:p w14:paraId="5216EA51" w14:textId="542811FF" w:rsidR="006A4C13" w:rsidRPr="003A5112" w:rsidRDefault="006A4C13">
      <w:pPr>
        <w:rPr>
          <w:rFonts w:ascii="Arial" w:hAnsi="Arial" w:cs="Arial"/>
        </w:rPr>
      </w:pPr>
    </w:p>
    <w:p w14:paraId="2047450C" w14:textId="3D6357E2" w:rsidR="006A4C13" w:rsidRPr="003A5112" w:rsidRDefault="006A4C13">
      <w:pPr>
        <w:rPr>
          <w:rFonts w:ascii="Arial" w:hAnsi="Arial" w:cs="Arial"/>
        </w:rPr>
      </w:pPr>
    </w:p>
    <w:p w14:paraId="7DF1C432" w14:textId="77777777" w:rsidR="00C74CDF" w:rsidRPr="003A5112" w:rsidRDefault="00C74CDF" w:rsidP="00C74CDF">
      <w:pPr>
        <w:rPr>
          <w:rFonts w:ascii="Arial" w:hAnsi="Arial" w:cs="Arial"/>
          <w:i/>
          <w:iCs/>
        </w:rPr>
      </w:pPr>
      <w:r w:rsidRPr="003A5112">
        <w:rPr>
          <w:rFonts w:ascii="Arial" w:hAnsi="Arial" w:cs="Arial"/>
          <w:i/>
          <w:iCs/>
        </w:rPr>
        <w:t xml:space="preserve">Nutrient Network: Non-random changes in biodiversity through time and in response to nutrient </w:t>
      </w:r>
      <w:commentRangeStart w:id="0"/>
      <w:r w:rsidRPr="003A5112">
        <w:rPr>
          <w:rFonts w:ascii="Arial" w:hAnsi="Arial" w:cs="Arial"/>
          <w:i/>
          <w:iCs/>
        </w:rPr>
        <w:t>enrichment</w:t>
      </w:r>
      <w:commentRangeEnd w:id="0"/>
      <w:r w:rsidRPr="003A5112">
        <w:rPr>
          <w:rStyle w:val="CommentReference"/>
          <w:rFonts w:ascii="Arial" w:eastAsia="Arial" w:hAnsi="Arial" w:cs="Arial"/>
        </w:rPr>
        <w:commentReference w:id="0"/>
      </w:r>
      <w:r w:rsidRPr="003A5112">
        <w:rPr>
          <w:rFonts w:ascii="Arial" w:hAnsi="Arial" w:cs="Arial"/>
          <w:i/>
          <w:iCs/>
        </w:rPr>
        <w:t xml:space="preserve"> </w:t>
      </w:r>
    </w:p>
    <w:p w14:paraId="3F00AB2C" w14:textId="77777777" w:rsidR="00C74CDF" w:rsidRPr="003A5112" w:rsidRDefault="00C74CDF" w:rsidP="00C74CDF">
      <w:pPr>
        <w:rPr>
          <w:rFonts w:ascii="Arial" w:hAnsi="Arial" w:cs="Arial"/>
          <w:i/>
          <w:iCs/>
        </w:rPr>
      </w:pPr>
    </w:p>
    <w:p w14:paraId="17B39E50" w14:textId="525377E1" w:rsidR="00C74CDF" w:rsidRPr="003A5112" w:rsidRDefault="00C74CDF" w:rsidP="00C74CDF">
      <w:pPr>
        <w:autoSpaceDE w:val="0"/>
        <w:autoSpaceDN w:val="0"/>
        <w:adjustRightInd w:val="0"/>
        <w:spacing w:line="360" w:lineRule="auto"/>
        <w:ind w:firstLine="720"/>
        <w:rPr>
          <w:rFonts w:ascii="Arial" w:hAnsi="Arial" w:cs="Arial"/>
          <w:sz w:val="22"/>
          <w:szCs w:val="22"/>
        </w:rPr>
      </w:pPr>
      <w:r w:rsidRPr="003A5112">
        <w:rPr>
          <w:rFonts w:ascii="Arial" w:hAnsi="Arial" w:cs="Arial"/>
          <w:sz w:val="22"/>
          <w:szCs w:val="22"/>
        </w:rPr>
        <w:t xml:space="preserve">Next we use data from the Nutrient Network </w:t>
      </w:r>
      <w:r w:rsidRPr="003A5112">
        <w:rPr>
          <w:rFonts w:ascii="Arial" w:hAnsi="Arial" w:cs="Arial"/>
          <w:sz w:val="22"/>
          <w:szCs w:val="22"/>
        </w:rPr>
        <w:fldChar w:fldCharType="begin" w:fldLock="1"/>
      </w:r>
      <w:r w:rsidRPr="003A5112">
        <w:rPr>
          <w:rFonts w:ascii="Arial" w:hAnsi="Arial" w:cs="Arial"/>
          <w:sz w:val="22"/>
          <w:szCs w:val="22"/>
        </w:rPr>
        <w:instrText>ADDIN CSL_CITATION {"citationItems":[{"id":"ITEM-1","itemData":{"DOI":"10.1111/2041-210X.12125","ISBN":"2041-210X","ISSN":"2041210X","abstract":"1. Advancing the field of ecology relies on understanding generalities and developing theories based on empirical and functional relationships that integrate across organismaltoglobalspatial scales andspantemporalscales. Significant advances in predicting responses of ecological communities to globally extensive anthropogenic per- turbations, for example, require understanding the role of environmental context in determining outcomes, which in turn requires standardized experiments across sites and regions. Distributed collaborative experiments can lead to high-impact advances that would otherwise be unachievable. 2. Here,we provide specific advice and considerations relevant to researchers interested in employing this emerg- ing approach using as a case study our experience developing and running the Nutrient Network, a globally distributed experimental network (currently &gt;75 sites in 17 countries) that arose from a grassroots, cooperative research effort. 3. We clarify the design, goals and function of theNutrient Network as a model to empower others in the scien- tific community to employ distributed experiments to advance our predictive understanding of global-scale ecological trends and responses. 4. Our experiences to date demonstrate that globally distributed experimental science need not be prohibitively expensive or time-consuming on a per capita basis and is not limited to senior scientists or countrieswhere science is well funded.While distributed experiments are not a panacea for understanding ecological systems, they can substantially complement existing approaches.","author":[{"dropping-particle":"","family":"Borer","given":"Elizabeth T.","non-dropping-particle":"","parse-names":false,"suffix":""},{"dropping-particle":"","family":"Harpole","given":"W. Stanley","non-dropping-particle":"","parse-names":false,"suffix":""},{"dropping-particle":"","family":"Adler","given":"Peter B.","non-dropping-particle":"","parse-names":false,"suffix":""},{"dropping-particle":"","family":"Lind","given":"Eric M.","non-dropping-particle":"","parse-names":false,"suffix":""},{"dropping-particle":"","family":"Orrock","given":"John L.","non-dropping-particle":"","parse-names":false,"suffix":""},{"dropping-particle":"","family":"Seabloom","given":"Eric W.","non-dropping-particle":"","parse-names":false,"suffix":""},{"dropping-particle":"","family":"Smith","given":"Melinda D.","non-dropping-particle":"","parse-names":false,"suffix":""}],"container-title":"Methods in Ecology and Evolution","id":"ITEM-1","issue":"1","issued":{"date-parts":[["2014"]]},"page":"65-73","title":"Finding generality in ecology: A model for globally distributed experiments","type":"article-journal","volume":"5"},"uris":["http://www.mendeley.com/documents/?uuid=8da4e29d-1b11-4c44-805c-ec7b3fa8008b"]}],"mendeley":{"formattedCitation":"(Borer &lt;i&gt;et al.&lt;/i&gt; 2014)","plainTextFormattedCitation":"(Borer et al. 2014)","previouslyFormattedCitation":"(Borer &lt;i&gt;et al.&lt;/i&gt; 2014)"},"properties":{"noteIndex":0},"schema":"https://github.com/citation-style-language/schema/raw/master/csl-citation.json"}</w:instrText>
      </w:r>
      <w:r w:rsidRPr="003A5112">
        <w:rPr>
          <w:rFonts w:ascii="Arial" w:hAnsi="Arial" w:cs="Arial"/>
          <w:sz w:val="22"/>
          <w:szCs w:val="22"/>
        </w:rPr>
        <w:fldChar w:fldCharType="separate"/>
      </w:r>
      <w:r w:rsidRPr="003A5112">
        <w:rPr>
          <w:rFonts w:ascii="Arial" w:hAnsi="Arial" w:cs="Arial"/>
          <w:noProof/>
          <w:sz w:val="22"/>
          <w:szCs w:val="22"/>
        </w:rPr>
        <w:t xml:space="preserve">(Borer </w:t>
      </w:r>
      <w:r w:rsidRPr="003A5112">
        <w:rPr>
          <w:rFonts w:ascii="Arial" w:hAnsi="Arial" w:cs="Arial"/>
          <w:i/>
          <w:noProof/>
          <w:sz w:val="22"/>
          <w:szCs w:val="22"/>
        </w:rPr>
        <w:t>et al.</w:t>
      </w:r>
      <w:r w:rsidRPr="003A5112">
        <w:rPr>
          <w:rFonts w:ascii="Arial" w:hAnsi="Arial" w:cs="Arial"/>
          <w:noProof/>
          <w:sz w:val="22"/>
          <w:szCs w:val="22"/>
        </w:rPr>
        <w:t xml:space="preserve"> 2014)</w:t>
      </w:r>
      <w:r w:rsidRPr="003A5112">
        <w:rPr>
          <w:rFonts w:ascii="Arial" w:hAnsi="Arial" w:cs="Arial"/>
          <w:sz w:val="22"/>
          <w:szCs w:val="22"/>
        </w:rPr>
        <w:fldChar w:fldCharType="end"/>
      </w:r>
      <w:r w:rsidRPr="003A5112">
        <w:rPr>
          <w:rFonts w:ascii="Arial" w:hAnsi="Arial" w:cs="Arial"/>
          <w:sz w:val="22"/>
          <w:szCs w:val="22"/>
        </w:rPr>
        <w:t xml:space="preserve"> to explore changes in rare, subordinate, and dominant species in response to nutrient addition through time (see Supplementary Information for full methodological details and classifications of species). This study includes </w:t>
      </w:r>
      <w:r w:rsidR="005A1D81">
        <w:rPr>
          <w:rFonts w:ascii="Arial" w:hAnsi="Arial" w:cs="Arial"/>
          <w:b/>
          <w:bCs/>
          <w:sz w:val="22"/>
          <w:szCs w:val="22"/>
        </w:rPr>
        <w:t>1715</w:t>
      </w:r>
      <w:commentRangeStart w:id="1"/>
      <w:commentRangeStart w:id="2"/>
      <w:r w:rsidRPr="003A5112">
        <w:rPr>
          <w:rFonts w:ascii="Arial" w:hAnsi="Arial" w:cs="Arial"/>
          <w:b/>
          <w:bCs/>
          <w:sz w:val="22"/>
          <w:szCs w:val="22"/>
        </w:rPr>
        <w:t xml:space="preserve"> </w:t>
      </w:r>
      <w:r w:rsidRPr="003A5112">
        <w:rPr>
          <w:rFonts w:ascii="Arial" w:hAnsi="Arial" w:cs="Arial"/>
          <w:sz w:val="22"/>
          <w:szCs w:val="22"/>
        </w:rPr>
        <w:t xml:space="preserve">species, across </w:t>
      </w:r>
      <w:r w:rsidR="005A1D81">
        <w:rPr>
          <w:rFonts w:ascii="Arial" w:hAnsi="Arial" w:cs="Arial"/>
          <w:b/>
          <w:bCs/>
          <w:sz w:val="22"/>
          <w:szCs w:val="22"/>
        </w:rPr>
        <w:t>43</w:t>
      </w:r>
      <w:r w:rsidRPr="003A5112">
        <w:rPr>
          <w:rFonts w:ascii="Arial" w:hAnsi="Arial" w:cs="Arial"/>
          <w:sz w:val="22"/>
          <w:szCs w:val="22"/>
        </w:rPr>
        <w:t xml:space="preserve"> grassland sites on </w:t>
      </w:r>
      <w:r w:rsidR="00434C44">
        <w:rPr>
          <w:rFonts w:ascii="Arial" w:hAnsi="Arial" w:cs="Arial"/>
          <w:b/>
          <w:bCs/>
          <w:sz w:val="22"/>
          <w:szCs w:val="22"/>
        </w:rPr>
        <w:t>6</w:t>
      </w:r>
      <w:r w:rsidRPr="003A5112">
        <w:rPr>
          <w:rFonts w:ascii="Arial" w:hAnsi="Arial" w:cs="Arial"/>
          <w:sz w:val="22"/>
          <w:szCs w:val="22"/>
        </w:rPr>
        <w:t xml:space="preserve"> continents. </w:t>
      </w:r>
      <w:commentRangeEnd w:id="1"/>
      <w:r w:rsidR="00434C44">
        <w:rPr>
          <w:rStyle w:val="CommentReference"/>
          <w:rFonts w:ascii="Arial" w:eastAsia="Arial" w:hAnsi="Arial" w:cs="Arial"/>
        </w:rPr>
        <w:commentReference w:id="1"/>
      </w:r>
      <w:commentRangeEnd w:id="2"/>
      <w:r w:rsidR="0020217F">
        <w:rPr>
          <w:rStyle w:val="CommentReference"/>
          <w:rFonts w:ascii="Arial" w:eastAsia="Arial" w:hAnsi="Arial" w:cs="Arial"/>
        </w:rPr>
        <w:commentReference w:id="2"/>
      </w:r>
      <w:r w:rsidRPr="003A5112">
        <w:rPr>
          <w:rFonts w:ascii="Arial" w:hAnsi="Arial" w:cs="Arial"/>
          <w:sz w:val="22"/>
          <w:szCs w:val="22"/>
        </w:rPr>
        <w:t>The dataset followed standardized protocols for experimental design and sampling. At each site, a factorial combination of phosphorus (P), nitrogen (N) and potassium (K+µ; including a one-time addition of micronutrients) was applied for a total of eight nutrient treatment combinations.</w:t>
      </w:r>
      <w:r w:rsidRPr="003A5112">
        <w:rPr>
          <w:rFonts w:ascii="Arial" w:hAnsi="Arial" w:cs="Arial"/>
          <w:i/>
          <w:iCs/>
          <w:sz w:val="22"/>
          <w:szCs w:val="22"/>
        </w:rPr>
        <w:t xml:space="preserve"> </w:t>
      </w:r>
      <w:r w:rsidRPr="003A5112">
        <w:rPr>
          <w:rFonts w:ascii="Arial" w:hAnsi="Arial" w:cs="Arial"/>
          <w:sz w:val="22"/>
          <w:szCs w:val="22"/>
        </w:rPr>
        <w:t>As a measure of ecosystem functioning, we consider productivity in terms of above-ground live biomass, which provides a good estimate of primary productivity in herbaceous vegetation (refs).</w:t>
      </w:r>
    </w:p>
    <w:p w14:paraId="7CEEB63F" w14:textId="2899FAD2" w:rsidR="00C74CDF" w:rsidRPr="00090D46" w:rsidRDefault="00C74CDF" w:rsidP="00C74CDF">
      <w:pPr>
        <w:spacing w:line="360" w:lineRule="auto"/>
        <w:ind w:firstLine="720"/>
      </w:pPr>
      <w:r w:rsidRPr="003A5112">
        <w:rPr>
          <w:rFonts w:ascii="Arial" w:hAnsi="Arial" w:cs="Arial"/>
          <w:sz w:val="22"/>
          <w:szCs w:val="22"/>
          <w:lang w:val="en-GB"/>
        </w:rPr>
        <w:t>For biodiversity change of rare and dominant species, we consider two dimensions of change, estimating: (1) the average changes in abundance and richness of rare, dominant, and subordinate species based on each nutrient addition treatments compared to controls; and (2) changes over time, in terms of the probability of loss over time for rare, dominant, and subordinate species by treatment. For (1), we classify species in groups of rare, dominant, and subordinate based on their average relative cover</w:t>
      </w:r>
      <w:commentRangeStart w:id="3"/>
      <w:commentRangeStart w:id="4"/>
      <w:commentRangeStart w:id="5"/>
      <w:commentRangeStart w:id="6"/>
      <w:r w:rsidRPr="003A5112">
        <w:rPr>
          <w:rFonts w:ascii="Arial" w:hAnsi="Arial" w:cs="Arial"/>
          <w:sz w:val="22"/>
          <w:szCs w:val="22"/>
          <w:lang w:val="en-GB"/>
        </w:rPr>
        <w:t xml:space="preserve"> per </w:t>
      </w:r>
      <w:r w:rsidR="005D1FF6">
        <w:rPr>
          <w:rFonts w:ascii="Arial" w:hAnsi="Arial" w:cs="Arial"/>
          <w:sz w:val="22"/>
          <w:szCs w:val="22"/>
          <w:highlight w:val="lightGray"/>
          <w:lang w:val="en-GB"/>
        </w:rPr>
        <w:t>plot</w:t>
      </w:r>
      <w:r w:rsidRPr="005D1FF6">
        <w:rPr>
          <w:rFonts w:ascii="Arial" w:hAnsi="Arial" w:cs="Arial"/>
          <w:sz w:val="22"/>
          <w:szCs w:val="22"/>
          <w:highlight w:val="lightGray"/>
          <w:lang w:val="en-GB"/>
        </w:rPr>
        <w:t xml:space="preserve"> </w:t>
      </w:r>
      <w:commentRangeEnd w:id="3"/>
      <w:r w:rsidRPr="005D1FF6">
        <w:rPr>
          <w:rStyle w:val="CommentReference"/>
          <w:rFonts w:ascii="Arial" w:eastAsia="Arial" w:hAnsi="Arial" w:cs="Arial"/>
          <w:highlight w:val="lightGray"/>
        </w:rPr>
        <w:commentReference w:id="3"/>
      </w:r>
      <w:commentRangeEnd w:id="4"/>
      <w:r w:rsidR="005D1FF6" w:rsidRPr="005D1FF6">
        <w:rPr>
          <w:rStyle w:val="CommentReference"/>
          <w:rFonts w:ascii="Arial" w:eastAsia="Arial" w:hAnsi="Arial" w:cs="Arial"/>
          <w:highlight w:val="lightGray"/>
        </w:rPr>
        <w:commentReference w:id="4"/>
      </w:r>
      <w:commentRangeEnd w:id="5"/>
      <w:r w:rsidR="005D1FF6" w:rsidRPr="005D1FF6">
        <w:rPr>
          <w:rStyle w:val="CommentReference"/>
          <w:rFonts w:ascii="Arial" w:eastAsia="Arial" w:hAnsi="Arial" w:cs="Arial"/>
          <w:highlight w:val="lightGray"/>
        </w:rPr>
        <w:commentReference w:id="5"/>
      </w:r>
      <w:commentRangeEnd w:id="6"/>
      <w:r w:rsidR="00543787">
        <w:rPr>
          <w:rStyle w:val="CommentReference"/>
          <w:rFonts w:ascii="Arial" w:eastAsia="Arial" w:hAnsi="Arial" w:cs="Arial"/>
        </w:rPr>
        <w:commentReference w:id="6"/>
      </w:r>
      <w:r w:rsidRPr="003A5112">
        <w:rPr>
          <w:rFonts w:ascii="Arial" w:hAnsi="Arial" w:cs="Arial"/>
          <w:sz w:val="22"/>
          <w:szCs w:val="22"/>
          <w:lang w:val="en-GB"/>
        </w:rPr>
        <w:t xml:space="preserve">in the pre-treatment year </w:t>
      </w:r>
      <w:r w:rsidRPr="005D1FF6">
        <w:rPr>
          <w:rFonts w:ascii="Arial" w:hAnsi="Arial" w:cs="Arial"/>
          <w:strike/>
          <w:sz w:val="22"/>
          <w:szCs w:val="22"/>
          <w:highlight w:val="lightGray"/>
          <w:lang w:val="en-GB"/>
        </w:rPr>
        <w:t>for each site</w:t>
      </w:r>
      <w:r w:rsidRPr="005D1FF6">
        <w:rPr>
          <w:rFonts w:ascii="Arial" w:hAnsi="Arial" w:cs="Arial"/>
          <w:strike/>
          <w:sz w:val="22"/>
          <w:szCs w:val="22"/>
          <w:lang w:val="en-GB"/>
        </w:rPr>
        <w:t xml:space="preserve"> </w:t>
      </w:r>
      <w:r w:rsidRPr="003A5112">
        <w:rPr>
          <w:rFonts w:ascii="Arial" w:hAnsi="Arial" w:cs="Arial"/>
          <w:sz w:val="22"/>
          <w:szCs w:val="22"/>
          <w:lang w:val="en-GB"/>
        </w:rPr>
        <w:t>(see SI); we use cut-offs consistent with those for PREDICTS</w:t>
      </w:r>
      <w:r w:rsidR="00EB6B47">
        <w:rPr>
          <w:rFonts w:ascii="Arial" w:hAnsi="Arial" w:cs="Arial"/>
          <w:sz w:val="22"/>
          <w:szCs w:val="22"/>
          <w:lang w:val="en-GB"/>
        </w:rPr>
        <w:t xml:space="preserve"> (lowest 20% rare and most abundant 20% as dominant)</w:t>
      </w:r>
      <w:r w:rsidR="00090D46">
        <w:rPr>
          <w:rFonts w:ascii="Arial" w:hAnsi="Arial" w:cs="Arial"/>
          <w:sz w:val="22"/>
          <w:szCs w:val="22"/>
          <w:lang w:val="en-GB"/>
        </w:rPr>
        <w:t>, a</w:t>
      </w:r>
      <w:r w:rsidRPr="003A5112">
        <w:rPr>
          <w:rFonts w:ascii="Arial" w:hAnsi="Arial" w:cs="Arial"/>
          <w:sz w:val="22"/>
          <w:szCs w:val="22"/>
          <w:lang w:val="en-GB"/>
        </w:rPr>
        <w:t xml:space="preserve">nd demonstrate the robustness of results to this choice of cut-off in the SI (Figs. SX &amp; SX). For (2), we consider the probability of loss in two ways: </w:t>
      </w:r>
      <w:r w:rsidR="007C6CDB" w:rsidRPr="00576095">
        <w:rPr>
          <w:rFonts w:ascii="Arial" w:hAnsi="Arial" w:cs="Arial"/>
          <w:sz w:val="22"/>
          <w:szCs w:val="22"/>
          <w:highlight w:val="lightGray"/>
          <w:lang w:val="en-GB"/>
        </w:rPr>
        <w:t>First, w</w:t>
      </w:r>
      <w:r w:rsidR="005D1FF6" w:rsidRPr="00576095">
        <w:rPr>
          <w:rFonts w:ascii="Arial" w:hAnsi="Arial" w:cs="Arial"/>
          <w:sz w:val="22"/>
          <w:szCs w:val="22"/>
          <w:highlight w:val="lightGray"/>
          <w:lang w:val="en-GB"/>
        </w:rPr>
        <w:t xml:space="preserve">e </w:t>
      </w:r>
      <w:r w:rsidR="000074F8" w:rsidRPr="00576095">
        <w:rPr>
          <w:rFonts w:ascii="Arial" w:hAnsi="Arial" w:cs="Arial"/>
          <w:sz w:val="22"/>
          <w:szCs w:val="22"/>
          <w:highlight w:val="lightGray"/>
          <w:lang w:val="en-GB"/>
        </w:rPr>
        <w:t>model effects over the full length of the study by classifying a species as lost if it is present prior to treatment and is absent at the end of the experiment</w:t>
      </w:r>
      <w:r w:rsidR="005D1FF6" w:rsidRPr="00576095">
        <w:rPr>
          <w:rFonts w:ascii="Arial" w:hAnsi="Arial" w:cs="Arial"/>
          <w:sz w:val="22"/>
          <w:szCs w:val="22"/>
          <w:highlight w:val="lightGray"/>
          <w:lang w:val="en-GB"/>
        </w:rPr>
        <w:t xml:space="preserve">. </w:t>
      </w:r>
      <w:r w:rsidR="000074F8" w:rsidRPr="00576095">
        <w:rPr>
          <w:rFonts w:ascii="Arial" w:hAnsi="Arial" w:cs="Arial"/>
          <w:sz w:val="22"/>
          <w:szCs w:val="22"/>
          <w:highlight w:val="lightGray"/>
          <w:lang w:val="en-GB"/>
        </w:rPr>
        <w:t xml:space="preserve">Second, we quantify </w:t>
      </w:r>
      <w:commentRangeStart w:id="7"/>
      <w:r w:rsidR="000074F8" w:rsidRPr="00576095">
        <w:rPr>
          <w:rFonts w:ascii="Arial" w:hAnsi="Arial" w:cs="Arial"/>
          <w:sz w:val="22"/>
          <w:szCs w:val="22"/>
          <w:highlight w:val="lightGray"/>
          <w:lang w:val="en-GB"/>
        </w:rPr>
        <w:t>yearly</w:t>
      </w:r>
      <w:commentRangeEnd w:id="7"/>
      <w:r w:rsidR="0020217F">
        <w:rPr>
          <w:rStyle w:val="CommentReference"/>
          <w:rFonts w:ascii="Arial" w:eastAsia="Arial" w:hAnsi="Arial" w:cs="Arial"/>
        </w:rPr>
        <w:commentReference w:id="7"/>
      </w:r>
      <w:r w:rsidR="000074F8" w:rsidRPr="00576095">
        <w:rPr>
          <w:rFonts w:ascii="Arial" w:hAnsi="Arial" w:cs="Arial"/>
          <w:sz w:val="22"/>
          <w:szCs w:val="22"/>
          <w:highlight w:val="lightGray"/>
          <w:lang w:val="en-GB"/>
        </w:rPr>
        <w:t xml:space="preserve"> effects by classifying a species as </w:t>
      </w:r>
      <w:r w:rsidR="000074F8" w:rsidRPr="00090D46">
        <w:rPr>
          <w:rFonts w:ascii="Arial" w:hAnsi="Arial" w:cs="Arial"/>
          <w:sz w:val="22"/>
          <w:szCs w:val="22"/>
          <w:highlight w:val="lightGray"/>
          <w:lang w:val="en-GB"/>
        </w:rPr>
        <w:t>lost</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each</w:t>
      </w:r>
      <w:r w:rsidR="00576095" w:rsidRPr="00090D46">
        <w:rPr>
          <w:rFonts w:ascii="Arial" w:hAnsi="Arial" w:cs="Arial"/>
          <w:sz w:val="22"/>
          <w:szCs w:val="22"/>
          <w:highlight w:val="lightGray"/>
          <w:lang w:val="en-GB"/>
        </w:rPr>
        <w:t xml:space="preserve"> </w:t>
      </w:r>
      <w:r w:rsidR="00090D46">
        <w:rPr>
          <w:rFonts w:ascii="Arial" w:hAnsi="Arial" w:cs="Arial"/>
          <w:sz w:val="22"/>
          <w:szCs w:val="22"/>
          <w:highlight w:val="lightGray"/>
          <w:lang w:val="en-GB"/>
        </w:rPr>
        <w:t xml:space="preserve">treatment </w:t>
      </w:r>
      <w:r w:rsidR="00576095" w:rsidRPr="00090D46">
        <w:rPr>
          <w:rFonts w:ascii="Arial" w:hAnsi="Arial" w:cs="Arial"/>
          <w:sz w:val="22"/>
          <w:szCs w:val="22"/>
          <w:highlight w:val="lightGray"/>
          <w:lang w:val="en-GB"/>
        </w:rPr>
        <w:t>year if it is absent</w:t>
      </w:r>
      <w:r w:rsidR="00090D46" w:rsidRPr="00090D46">
        <w:rPr>
          <w:rFonts w:ascii="Arial" w:hAnsi="Arial" w:cs="Arial"/>
          <w:sz w:val="22"/>
          <w:szCs w:val="22"/>
          <w:highlight w:val="lightGray"/>
          <w:lang w:val="en-GB"/>
        </w:rPr>
        <w:t xml:space="preserve"> in the preceding year</w:t>
      </w:r>
      <w:r w:rsidR="00090D46">
        <w:rPr>
          <w:rFonts w:ascii="Arial" w:hAnsi="Arial" w:cs="Arial"/>
          <w:sz w:val="22"/>
          <w:szCs w:val="22"/>
          <w:lang w:val="en-GB"/>
        </w:rPr>
        <w:t>.</w:t>
      </w:r>
    </w:p>
    <w:p w14:paraId="60CD290B" w14:textId="77F8D6B0" w:rsidR="00C74CDF" w:rsidRPr="003A5112" w:rsidRDefault="00C74CDF" w:rsidP="00C74CDF">
      <w:pPr>
        <w:spacing w:line="360" w:lineRule="auto"/>
        <w:ind w:firstLine="720"/>
        <w:rPr>
          <w:rFonts w:ascii="Arial" w:hAnsi="Arial" w:cs="Arial"/>
          <w:sz w:val="22"/>
          <w:szCs w:val="22"/>
          <w:lang w:val="en-GB"/>
        </w:rPr>
      </w:pPr>
      <w:r w:rsidRPr="003A5112">
        <w:rPr>
          <w:rFonts w:ascii="Arial" w:hAnsi="Arial" w:cs="Arial"/>
          <w:color w:val="000000"/>
          <w:sz w:val="22"/>
          <w:szCs w:val="22"/>
        </w:rPr>
        <w:t>As for the BioTime dataset, we used a generalized linear mixed model with a binomial error and logit link to determine the relationship between initial relative abundance or biomass of a species at time 0 of a given time series and whether it was lost by the end</w:t>
      </w:r>
      <w:r w:rsidR="00543787">
        <w:rPr>
          <w:rFonts w:ascii="Arial" w:hAnsi="Arial" w:cs="Arial"/>
          <w:color w:val="000000"/>
          <w:sz w:val="22"/>
          <w:szCs w:val="22"/>
        </w:rPr>
        <w:t xml:space="preserve"> (see SI)</w:t>
      </w:r>
      <w:r w:rsidRPr="003A5112">
        <w:rPr>
          <w:rFonts w:ascii="Arial" w:hAnsi="Arial" w:cs="Arial"/>
          <w:color w:val="000000"/>
          <w:sz w:val="22"/>
          <w:szCs w:val="22"/>
        </w:rPr>
        <w:t xml:space="preserve">. This model used both a random slope and intercept by study.  </w:t>
      </w:r>
    </w:p>
    <w:p w14:paraId="272F447B" w14:textId="331ABFBD" w:rsidR="00C74CDF" w:rsidRPr="003A5112" w:rsidRDefault="00C74CDF">
      <w:pPr>
        <w:rPr>
          <w:rFonts w:ascii="Arial" w:hAnsi="Arial" w:cs="Arial"/>
        </w:rPr>
      </w:pPr>
    </w:p>
    <w:p w14:paraId="243A714E" w14:textId="7119874A" w:rsidR="005F16CD" w:rsidRPr="003A5112" w:rsidRDefault="005F16CD">
      <w:pPr>
        <w:rPr>
          <w:rFonts w:ascii="Arial" w:hAnsi="Arial" w:cs="Arial"/>
        </w:rPr>
      </w:pPr>
    </w:p>
    <w:p w14:paraId="7B68066F" w14:textId="382F2071" w:rsidR="005F16CD" w:rsidRPr="003A5112" w:rsidRDefault="005F16CD">
      <w:pPr>
        <w:rPr>
          <w:rFonts w:ascii="Arial" w:hAnsi="Arial" w:cs="Arial"/>
          <w:b/>
          <w:bCs/>
        </w:rPr>
      </w:pPr>
      <w:r w:rsidRPr="003A5112">
        <w:rPr>
          <w:rFonts w:ascii="Arial" w:hAnsi="Arial" w:cs="Arial"/>
          <w:b/>
          <w:bCs/>
        </w:rPr>
        <w:t>Results</w:t>
      </w:r>
      <w:r w:rsidR="00E54EDB">
        <w:rPr>
          <w:rFonts w:ascii="Arial" w:hAnsi="Arial" w:cs="Arial"/>
          <w:b/>
          <w:bCs/>
        </w:rPr>
        <w:t xml:space="preserve"> </w:t>
      </w:r>
    </w:p>
    <w:p w14:paraId="7D9DC682" w14:textId="28D55B58" w:rsidR="005F16CD" w:rsidRPr="003A5112" w:rsidRDefault="005F16CD">
      <w:pPr>
        <w:rPr>
          <w:rFonts w:ascii="Arial" w:hAnsi="Arial" w:cs="Arial"/>
        </w:rPr>
      </w:pPr>
    </w:p>
    <w:p w14:paraId="2DE8CA56" w14:textId="7C53DC16" w:rsidR="005F16CD" w:rsidRPr="00574DD4" w:rsidRDefault="005F16CD" w:rsidP="005F16CD">
      <w:pPr>
        <w:rPr>
          <w:rFonts w:ascii="Arial" w:hAnsi="Arial" w:cs="Arial"/>
          <w:b/>
          <w:bCs/>
          <w:sz w:val="22"/>
          <w:szCs w:val="22"/>
        </w:rPr>
      </w:pPr>
      <w:r w:rsidRPr="003A5112">
        <w:rPr>
          <w:rFonts w:ascii="Arial" w:hAnsi="Arial" w:cs="Arial"/>
          <w:b/>
          <w:bCs/>
          <w:sz w:val="22"/>
          <w:szCs w:val="22"/>
        </w:rPr>
        <w:lastRenderedPageBreak/>
        <w:t xml:space="preserve">Nutrient Network Results </w:t>
      </w:r>
      <w:r w:rsidRPr="003A5112">
        <w:rPr>
          <w:rFonts w:ascii="Arial" w:hAnsi="Arial" w:cs="Arial"/>
          <w:b/>
          <w:bCs/>
          <w:sz w:val="22"/>
          <w:szCs w:val="22"/>
          <w:highlight w:val="yellow"/>
        </w:rPr>
        <w:t xml:space="preserve">[To write Up </w:t>
      </w:r>
      <w:r w:rsidR="00EF09A2" w:rsidRPr="00574DD4">
        <w:rPr>
          <w:rFonts w:ascii="Arial" w:hAnsi="Arial" w:cs="Arial"/>
          <w:sz w:val="22"/>
          <w:szCs w:val="22"/>
        </w:rPr>
        <w:t xml:space="preserve">Using </w:t>
      </w:r>
      <w:r w:rsidRPr="00574DD4">
        <w:rPr>
          <w:rFonts w:ascii="Arial" w:hAnsi="Arial" w:cs="Arial"/>
          <w:sz w:val="22"/>
          <w:szCs w:val="22"/>
        </w:rPr>
        <w:t>Rel Abundance Group 1</w:t>
      </w:r>
      <w:r w:rsidR="00E54EDB">
        <w:rPr>
          <w:rFonts w:ascii="Arial" w:hAnsi="Arial" w:cs="Arial"/>
          <w:sz w:val="22"/>
          <w:szCs w:val="22"/>
        </w:rPr>
        <w:t xml:space="preserve"> – main results at the end of the duc</w:t>
      </w:r>
      <w:r w:rsidR="00574DD4">
        <w:rPr>
          <w:rFonts w:ascii="Arial" w:hAnsi="Arial" w:cs="Arial"/>
          <w:sz w:val="22"/>
          <w:szCs w:val="22"/>
        </w:rPr>
        <w:t>]</w:t>
      </w:r>
      <w:r w:rsidRPr="00574DD4">
        <w:rPr>
          <w:rFonts w:ascii="Arial" w:hAnsi="Arial" w:cs="Arial"/>
          <w:sz w:val="22"/>
          <w:szCs w:val="22"/>
        </w:rPr>
        <w:t xml:space="preserve"> </w:t>
      </w:r>
    </w:p>
    <w:p w14:paraId="01724809" w14:textId="184241EF" w:rsidR="00EF09A2" w:rsidRPr="003A5112" w:rsidRDefault="00EF09A2" w:rsidP="005F16CD">
      <w:pPr>
        <w:rPr>
          <w:rFonts w:ascii="Arial" w:hAnsi="Arial" w:cs="Arial"/>
          <w:b/>
          <w:bCs/>
          <w:sz w:val="22"/>
          <w:szCs w:val="22"/>
        </w:rPr>
      </w:pPr>
    </w:p>
    <w:p w14:paraId="199C6D18" w14:textId="77777777" w:rsidR="00574DD4" w:rsidRDefault="00574DD4" w:rsidP="005F16CD">
      <w:pPr>
        <w:rPr>
          <w:rFonts w:ascii="Arial" w:hAnsi="Arial" w:cs="Arial"/>
          <w:b/>
          <w:bCs/>
          <w:sz w:val="22"/>
          <w:szCs w:val="22"/>
        </w:rPr>
      </w:pPr>
    </w:p>
    <w:p w14:paraId="40E83E4C" w14:textId="10D6C050" w:rsidR="00EF09A2" w:rsidRPr="003A5112" w:rsidRDefault="00EF09A2" w:rsidP="005F16CD">
      <w:pPr>
        <w:rPr>
          <w:rFonts w:ascii="Arial" w:hAnsi="Arial" w:cs="Arial"/>
          <w:b/>
          <w:bCs/>
          <w:sz w:val="22"/>
          <w:szCs w:val="22"/>
        </w:rPr>
      </w:pPr>
      <w:r w:rsidRPr="003A5112">
        <w:rPr>
          <w:rFonts w:ascii="Arial" w:hAnsi="Arial" w:cs="Arial"/>
          <w:b/>
          <w:bCs/>
          <w:sz w:val="22"/>
          <w:szCs w:val="22"/>
        </w:rPr>
        <w:t>SI Methods</w:t>
      </w:r>
    </w:p>
    <w:p w14:paraId="4B769276" w14:textId="77777777" w:rsidR="00EF09A2" w:rsidRPr="003A5112" w:rsidRDefault="00EF09A2" w:rsidP="00EF09A2">
      <w:pPr>
        <w:rPr>
          <w:rFonts w:ascii="Arial" w:hAnsi="Arial" w:cs="Arial"/>
          <w:b/>
          <w:sz w:val="22"/>
          <w:szCs w:val="22"/>
        </w:rPr>
      </w:pPr>
    </w:p>
    <w:p w14:paraId="1EDD9807" w14:textId="77777777" w:rsidR="00EF09A2" w:rsidRPr="003A5112" w:rsidRDefault="00EF09A2" w:rsidP="00EF09A2">
      <w:pPr>
        <w:rPr>
          <w:rFonts w:ascii="Arial" w:hAnsi="Arial" w:cs="Arial"/>
          <w:b/>
          <w:sz w:val="22"/>
          <w:szCs w:val="22"/>
        </w:rPr>
      </w:pPr>
    </w:p>
    <w:p w14:paraId="361E123F" w14:textId="77777777" w:rsidR="00EF09A2" w:rsidRPr="003A5112" w:rsidRDefault="00EF09A2" w:rsidP="00EF09A2">
      <w:pPr>
        <w:rPr>
          <w:rFonts w:ascii="Arial" w:hAnsi="Arial" w:cs="Arial"/>
          <w:b/>
          <w:sz w:val="22"/>
          <w:szCs w:val="22"/>
        </w:rPr>
      </w:pPr>
    </w:p>
    <w:p w14:paraId="3AAEBC3A" w14:textId="77777777" w:rsidR="00EF09A2" w:rsidRPr="003A5112" w:rsidRDefault="00EF09A2" w:rsidP="00EF09A2">
      <w:pPr>
        <w:rPr>
          <w:rFonts w:ascii="Arial" w:hAnsi="Arial" w:cs="Arial"/>
          <w:b/>
          <w:sz w:val="22"/>
          <w:szCs w:val="22"/>
        </w:rPr>
      </w:pPr>
      <w:r w:rsidRPr="003A5112">
        <w:rPr>
          <w:rFonts w:ascii="Arial" w:hAnsi="Arial" w:cs="Arial"/>
          <w:b/>
          <w:sz w:val="22"/>
          <w:szCs w:val="22"/>
        </w:rPr>
        <w:t>SI Dataset Descriptions</w:t>
      </w:r>
    </w:p>
    <w:p w14:paraId="6723E5CA" w14:textId="77777777" w:rsidR="00EF09A2" w:rsidRPr="003A5112" w:rsidRDefault="00EF09A2" w:rsidP="00EF09A2">
      <w:pPr>
        <w:rPr>
          <w:rFonts w:ascii="Arial" w:hAnsi="Arial" w:cs="Arial"/>
          <w:bCs/>
          <w:i/>
          <w:iCs/>
          <w:sz w:val="22"/>
          <w:szCs w:val="22"/>
        </w:rPr>
      </w:pPr>
    </w:p>
    <w:p w14:paraId="67337516" w14:textId="77777777" w:rsidR="00EF09A2" w:rsidRPr="003A5112" w:rsidRDefault="00EF09A2" w:rsidP="00EF09A2">
      <w:pPr>
        <w:rPr>
          <w:rFonts w:ascii="Arial" w:hAnsi="Arial" w:cs="Arial"/>
          <w:bCs/>
          <w:i/>
          <w:iCs/>
          <w:sz w:val="22"/>
          <w:szCs w:val="22"/>
        </w:rPr>
      </w:pPr>
      <w:r w:rsidRPr="003A5112">
        <w:rPr>
          <w:rFonts w:ascii="Arial" w:hAnsi="Arial" w:cs="Arial"/>
          <w:bCs/>
          <w:i/>
          <w:iCs/>
          <w:sz w:val="22"/>
          <w:szCs w:val="22"/>
        </w:rPr>
        <w:t>Nutrient Network</w:t>
      </w:r>
    </w:p>
    <w:p w14:paraId="3C1FACC0" w14:textId="77777777" w:rsidR="00EF09A2" w:rsidRPr="003A5112" w:rsidRDefault="00EF09A2" w:rsidP="00EF09A2">
      <w:pPr>
        <w:rPr>
          <w:rFonts w:ascii="Arial" w:hAnsi="Arial" w:cs="Arial"/>
          <w:b/>
          <w:sz w:val="22"/>
          <w:szCs w:val="22"/>
        </w:rPr>
      </w:pPr>
    </w:p>
    <w:p w14:paraId="263320D6" w14:textId="5FFDEF2F" w:rsidR="00EF09A2" w:rsidRDefault="00EF09A2" w:rsidP="00EF09A2">
      <w:pPr>
        <w:ind w:firstLine="720"/>
        <w:rPr>
          <w:rFonts w:ascii="Arial" w:hAnsi="Arial" w:cs="Arial"/>
          <w:sz w:val="22"/>
          <w:szCs w:val="22"/>
        </w:rPr>
      </w:pPr>
      <w:r w:rsidRPr="003A5112">
        <w:rPr>
          <w:rFonts w:ascii="Arial" w:hAnsi="Arial" w:cs="Arial"/>
          <w:sz w:val="22"/>
          <w:szCs w:val="22"/>
        </w:rPr>
        <w:t>Nutrient treatments were randomly assigned to 5 × 5 m plots and replicated in three blocks at most sites (range from x to x). Nutrients were applied annually, before the beginning of the growing season, using the following application rates and sources: 10 g N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time-release urea or ammonium nitrate (NH4NO3), 10 g P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triple-super phosphate (Ca(H2PO4)2) and 10 g K m</w:t>
      </w:r>
      <w:r w:rsidRPr="003A5112">
        <w:rPr>
          <w:rFonts w:ascii="Arial" w:hAnsi="Arial" w:cs="Arial"/>
          <w:sz w:val="22"/>
          <w:szCs w:val="22"/>
          <w:vertAlign w:val="superscript"/>
        </w:rPr>
        <w:t>-2</w:t>
      </w:r>
      <w:r w:rsidRPr="003A5112">
        <w:rPr>
          <w:rFonts w:ascii="Arial" w:hAnsi="Arial" w:cs="Arial"/>
          <w:sz w:val="22"/>
          <w:szCs w:val="22"/>
        </w:rPr>
        <w:t xml:space="preserve"> year</w:t>
      </w:r>
      <w:r w:rsidRPr="003A5112">
        <w:rPr>
          <w:rFonts w:ascii="Arial" w:hAnsi="Arial" w:cs="Arial"/>
          <w:sz w:val="22"/>
          <w:szCs w:val="22"/>
          <w:vertAlign w:val="superscript"/>
        </w:rPr>
        <w:t>-1</w:t>
      </w:r>
      <w:r w:rsidRPr="003A5112">
        <w:rPr>
          <w:rFonts w:ascii="Arial" w:hAnsi="Arial" w:cs="Arial"/>
          <w:sz w:val="22"/>
          <w:szCs w:val="22"/>
        </w:rPr>
        <w:t xml:space="preserve"> as potassium sulphate (K2SO4). In addition, 100 g m</w:t>
      </w:r>
      <w:r w:rsidRPr="003A5112">
        <w:rPr>
          <w:rFonts w:ascii="Arial" w:hAnsi="Arial" w:cs="Arial"/>
          <w:sz w:val="22"/>
          <w:szCs w:val="22"/>
          <w:vertAlign w:val="superscript"/>
        </w:rPr>
        <w:t>-2</w:t>
      </w:r>
      <w:r w:rsidRPr="003A5112">
        <w:rPr>
          <w:rFonts w:ascii="Arial" w:hAnsi="Arial" w:cs="Arial"/>
          <w:sz w:val="22"/>
          <w:szCs w:val="22"/>
        </w:rPr>
        <w:t xml:space="preserve"> of a micronutrient mix of Fe (15%), S (14%), Mg (1.5%), Mn (2.5%), Cu (1%), Zn (1%), B (0.2%) and Mo (0.05%) was applied once with K at the start of the experiment to avoid toxicity of more immobile micronutrients. We included all sites with at least </w:t>
      </w:r>
      <w:r w:rsidR="00EC6752" w:rsidRPr="00EC6752">
        <w:rPr>
          <w:rFonts w:ascii="Arial" w:hAnsi="Arial" w:cs="Arial"/>
          <w:sz w:val="22"/>
          <w:szCs w:val="22"/>
          <w:highlight w:val="lightGray"/>
        </w:rPr>
        <w:t>5</w:t>
      </w:r>
      <w:r w:rsidRPr="003A5112">
        <w:rPr>
          <w:rFonts w:ascii="Arial" w:hAnsi="Arial" w:cs="Arial"/>
          <w:sz w:val="22"/>
          <w:szCs w:val="22"/>
        </w:rPr>
        <w:t xml:space="preserve"> years of post-treatment data collection (range x to x). For each site and each year, plant species richness and aboveground live biomass were measured in standard and immediately adjacent 1 m</w:t>
      </w:r>
      <w:r w:rsidRPr="003A5112">
        <w:rPr>
          <w:rFonts w:ascii="Arial" w:hAnsi="Arial" w:cs="Arial"/>
          <w:sz w:val="22"/>
          <w:szCs w:val="22"/>
          <w:vertAlign w:val="superscript"/>
        </w:rPr>
        <w:t>2</w:t>
      </w:r>
      <w:r w:rsidRPr="003A5112">
        <w:rPr>
          <w:rFonts w:ascii="Arial" w:hAnsi="Arial" w:cs="Arial"/>
          <w:sz w:val="22"/>
          <w:szCs w:val="22"/>
        </w:rPr>
        <w:t xml:space="preserve"> plots. Aboveground live biomass was estimated by clipping at ground level all individual plants rooted within two 0.1 m2 (10 x 100 cm) strips, followed by drying to constant mass at 60⁰C and weighing to the nearest 0.01 g. Above-ground live biomass is a good estimator of primary productivity in herbaceous </w:t>
      </w:r>
      <w:commentRangeStart w:id="8"/>
      <w:commentRangeStart w:id="9"/>
      <w:r w:rsidRPr="003A5112">
        <w:rPr>
          <w:rFonts w:ascii="Arial" w:hAnsi="Arial" w:cs="Arial"/>
          <w:sz w:val="22"/>
          <w:szCs w:val="22"/>
        </w:rPr>
        <w:t>vegetation</w:t>
      </w:r>
      <w:commentRangeEnd w:id="8"/>
      <w:r w:rsidRPr="003A5112">
        <w:rPr>
          <w:rStyle w:val="CommentReference"/>
          <w:rFonts w:ascii="Arial" w:hAnsi="Arial" w:cs="Arial"/>
          <w:sz w:val="22"/>
          <w:szCs w:val="22"/>
        </w:rPr>
        <w:commentReference w:id="8"/>
      </w:r>
      <w:commentRangeEnd w:id="9"/>
      <w:r w:rsidRPr="003A5112">
        <w:rPr>
          <w:rFonts w:ascii="Arial" w:hAnsi="Arial" w:cs="Arial"/>
          <w:sz w:val="22"/>
          <w:szCs w:val="22"/>
        </w:rPr>
        <w:t xml:space="preserve"> (</w:t>
      </w:r>
      <w:r w:rsidR="0068369B" w:rsidRPr="003A5112">
        <w:rPr>
          <w:rFonts w:ascii="Arial" w:hAnsi="Arial" w:cs="Arial"/>
          <w:sz w:val="22"/>
          <w:szCs w:val="22"/>
          <w:lang w:val="en-GB"/>
        </w:rPr>
        <w:t>Lauenroth et al 1986</w:t>
      </w:r>
      <w:r w:rsidR="007D5DE2" w:rsidRPr="003A5112">
        <w:rPr>
          <w:rFonts w:ascii="Arial" w:hAnsi="Arial" w:cs="Arial"/>
          <w:sz w:val="22"/>
          <w:szCs w:val="22"/>
          <w:lang w:val="en-GB"/>
        </w:rPr>
        <w:t>; Oesterheld</w:t>
      </w:r>
      <w:r w:rsidR="0020217F">
        <w:rPr>
          <w:rFonts w:ascii="Arial" w:hAnsi="Arial" w:cs="Arial"/>
          <w:sz w:val="22"/>
          <w:szCs w:val="22"/>
          <w:lang w:val="en-GB"/>
        </w:rPr>
        <w:t xml:space="preserve"> </w:t>
      </w:r>
      <w:r w:rsidR="007D5DE2" w:rsidRPr="003A5112">
        <w:rPr>
          <w:rFonts w:ascii="Arial" w:hAnsi="Arial" w:cs="Arial"/>
          <w:sz w:val="22"/>
          <w:szCs w:val="22"/>
          <w:lang w:val="en-GB"/>
        </w:rPr>
        <w:t>M</w:t>
      </w:r>
      <w:r w:rsidR="0020217F">
        <w:rPr>
          <w:rFonts w:ascii="Arial" w:hAnsi="Arial" w:cs="Arial"/>
          <w:sz w:val="22"/>
          <w:szCs w:val="22"/>
          <w:lang w:val="en-GB"/>
        </w:rPr>
        <w:t xml:space="preserve"> </w:t>
      </w:r>
      <w:r w:rsidR="007D5DE2" w:rsidRPr="003A5112">
        <w:rPr>
          <w:rFonts w:ascii="Arial" w:hAnsi="Arial" w:cs="Arial"/>
          <w:sz w:val="22"/>
          <w:szCs w:val="22"/>
          <w:lang w:val="en-GB"/>
        </w:rPr>
        <w:t>.&amp;</w:t>
      </w:r>
      <w:r w:rsidR="0020217F">
        <w:rPr>
          <w:rFonts w:ascii="Arial" w:hAnsi="Arial" w:cs="Arial"/>
          <w:sz w:val="22"/>
          <w:szCs w:val="22"/>
          <w:lang w:val="en-GB"/>
        </w:rPr>
        <w:t xml:space="preserve"> </w:t>
      </w:r>
      <w:r w:rsidR="007D5DE2" w:rsidRPr="003A5112">
        <w:rPr>
          <w:rFonts w:ascii="Arial" w:hAnsi="Arial" w:cs="Arial"/>
          <w:sz w:val="22"/>
          <w:szCs w:val="22"/>
          <w:lang w:val="en-GB"/>
        </w:rPr>
        <w:t>McNaughton, S.</w:t>
      </w:r>
      <w:r w:rsidR="0020217F">
        <w:rPr>
          <w:rFonts w:ascii="Arial" w:hAnsi="Arial" w:cs="Arial"/>
          <w:sz w:val="22"/>
          <w:szCs w:val="22"/>
          <w:lang w:val="en-GB"/>
        </w:rPr>
        <w:t xml:space="preserve"> 2000</w:t>
      </w:r>
      <w:r w:rsidRPr="003A5112">
        <w:rPr>
          <w:rFonts w:ascii="Arial" w:hAnsi="Arial" w:cs="Arial"/>
          <w:sz w:val="22"/>
          <w:szCs w:val="22"/>
        </w:rPr>
        <w:t>)</w:t>
      </w:r>
      <w:r w:rsidRPr="003A5112">
        <w:rPr>
          <w:rStyle w:val="CommentReference"/>
          <w:rFonts w:ascii="Arial" w:hAnsi="Arial" w:cs="Arial"/>
          <w:sz w:val="22"/>
          <w:szCs w:val="22"/>
        </w:rPr>
        <w:commentReference w:id="9"/>
      </w:r>
      <w:r w:rsidRPr="003A5112">
        <w:rPr>
          <w:rFonts w:ascii="Arial" w:hAnsi="Arial" w:cs="Arial"/>
          <w:sz w:val="22"/>
          <w:szCs w:val="22"/>
        </w:rPr>
        <w:t>. Note that to assemble a complete list of species, some sites with strong seasonal communities estimated biomass and richness twice during the growing season. For those sites, summed biomass of each species was used in the analyses.</w:t>
      </w:r>
    </w:p>
    <w:p w14:paraId="2F68275A" w14:textId="49BA6C41" w:rsidR="003A5112" w:rsidRDefault="003A5112" w:rsidP="00EF09A2">
      <w:pPr>
        <w:ind w:firstLine="720"/>
        <w:rPr>
          <w:rFonts w:ascii="Arial" w:hAnsi="Arial" w:cs="Arial"/>
          <w:sz w:val="22"/>
          <w:szCs w:val="22"/>
        </w:rPr>
      </w:pPr>
    </w:p>
    <w:p w14:paraId="0FD7DB2C" w14:textId="0346D1B2" w:rsidR="003A5112" w:rsidRPr="003A5112" w:rsidRDefault="003A5112" w:rsidP="003A5112">
      <w:pPr>
        <w:rPr>
          <w:rFonts w:ascii="Arial" w:hAnsi="Arial" w:cs="Arial"/>
          <w:b/>
          <w:sz w:val="22"/>
          <w:szCs w:val="22"/>
        </w:rPr>
      </w:pPr>
      <w:r w:rsidRPr="003A5112">
        <w:rPr>
          <w:rFonts w:ascii="Arial" w:hAnsi="Arial" w:cs="Arial"/>
          <w:b/>
          <w:sz w:val="22"/>
          <w:szCs w:val="22"/>
        </w:rPr>
        <w:t xml:space="preserve">SI </w:t>
      </w:r>
      <w:commentRangeStart w:id="10"/>
      <w:r w:rsidRPr="003A5112">
        <w:rPr>
          <w:rFonts w:ascii="Arial" w:hAnsi="Arial" w:cs="Arial"/>
          <w:b/>
          <w:sz w:val="22"/>
          <w:szCs w:val="22"/>
        </w:rPr>
        <w:t>Methods</w:t>
      </w:r>
      <w:commentRangeEnd w:id="10"/>
      <w:r w:rsidR="00574DD4">
        <w:rPr>
          <w:rStyle w:val="CommentReference"/>
          <w:rFonts w:ascii="Arial" w:eastAsia="Arial" w:hAnsi="Arial" w:cs="Arial"/>
        </w:rPr>
        <w:commentReference w:id="10"/>
      </w:r>
    </w:p>
    <w:p w14:paraId="127F787A" w14:textId="77777777" w:rsidR="00EF09A2" w:rsidRPr="003A5112" w:rsidRDefault="00EF09A2" w:rsidP="00EF09A2">
      <w:pPr>
        <w:rPr>
          <w:rFonts w:ascii="Arial" w:hAnsi="Arial" w:cs="Arial"/>
          <w:i/>
          <w:sz w:val="22"/>
          <w:szCs w:val="22"/>
        </w:rPr>
      </w:pPr>
    </w:p>
    <w:p w14:paraId="3F3DA5C7" w14:textId="77777777" w:rsidR="00EF09A2" w:rsidRPr="003A5112" w:rsidRDefault="00EF09A2" w:rsidP="00EF09A2">
      <w:pPr>
        <w:spacing w:line="360" w:lineRule="auto"/>
        <w:rPr>
          <w:rFonts w:ascii="Arial" w:hAnsi="Arial" w:cs="Arial"/>
          <w:bCs/>
          <w:i/>
          <w:iCs/>
          <w:color w:val="000000"/>
        </w:rPr>
      </w:pPr>
      <w:r w:rsidRPr="003A5112">
        <w:rPr>
          <w:rFonts w:ascii="Arial" w:hAnsi="Arial" w:cs="Arial"/>
          <w:bCs/>
          <w:i/>
          <w:iCs/>
          <w:color w:val="000000"/>
        </w:rPr>
        <w:t xml:space="preserve">Classifying Species as Rare, Subordinate, or Dominant </w:t>
      </w:r>
    </w:p>
    <w:p w14:paraId="3B0DABBE" w14:textId="1FCBABA8" w:rsidR="00EF09A2" w:rsidRPr="008D49F1" w:rsidRDefault="00EF09A2" w:rsidP="006222BB">
      <w:pPr>
        <w:ind w:firstLine="720"/>
        <w:rPr>
          <w:rFonts w:ascii="Arial" w:hAnsi="Arial" w:cs="Arial"/>
          <w:bCs/>
          <w:strike/>
          <w:color w:val="000000" w:themeColor="text1"/>
        </w:rPr>
      </w:pPr>
      <w:r w:rsidRPr="003A5112">
        <w:rPr>
          <w:rFonts w:ascii="Arial" w:hAnsi="Arial" w:cs="Arial"/>
          <w:bCs/>
          <w:color w:val="000000" w:themeColor="text1"/>
        </w:rPr>
        <w:t>We assign the labels “rare,” “subordinate,” and “dominant” based on the average relative cover of a species</w:t>
      </w:r>
      <w:r w:rsidR="008D49F1">
        <w:rPr>
          <w:rFonts w:ascii="Arial" w:hAnsi="Arial" w:cs="Arial"/>
          <w:bCs/>
          <w:color w:val="000000" w:themeColor="text1"/>
        </w:rPr>
        <w:t>,</w:t>
      </w:r>
      <w:r w:rsidRPr="003A5112">
        <w:rPr>
          <w:rFonts w:ascii="Arial" w:hAnsi="Arial" w:cs="Arial"/>
          <w:bCs/>
          <w:color w:val="000000" w:themeColor="text1"/>
        </w:rPr>
        <w:t xml:space="preserve"> as a measure of relative abundance.  We compute average relative cover for a species and site, based on </w:t>
      </w:r>
      <w:r w:rsidRPr="003A5112">
        <w:rPr>
          <w:rFonts w:ascii="Arial" w:hAnsi="Arial" w:cs="Arial"/>
          <w:bCs/>
          <w:i/>
          <w:iCs/>
          <w:color w:val="000000" w:themeColor="text1"/>
        </w:rPr>
        <w:t>live</w:t>
      </w:r>
      <w:r w:rsidRPr="003A5112">
        <w:rPr>
          <w:rFonts w:ascii="Arial" w:hAnsi="Arial" w:cs="Arial"/>
          <w:bCs/>
          <w:color w:val="000000" w:themeColor="text1"/>
        </w:rPr>
        <w:t xml:space="preserve"> cover only in the pre-treatment year data, </w:t>
      </w:r>
      <w:commentRangeStart w:id="11"/>
      <w:r w:rsidRPr="003A5112">
        <w:rPr>
          <w:rFonts w:ascii="Arial" w:hAnsi="Arial" w:cs="Arial"/>
          <w:bCs/>
          <w:color w:val="000000" w:themeColor="text1"/>
        </w:rPr>
        <w:t xml:space="preserve">where relative abundance is the abundance of a species in a plot and year </w:t>
      </w:r>
      <w:r w:rsidR="008D49F1">
        <w:rPr>
          <w:rFonts w:ascii="Arial" w:hAnsi="Arial" w:cs="Arial"/>
          <w:bCs/>
          <w:color w:val="000000" w:themeColor="text1"/>
        </w:rPr>
        <w:t>as a fraction of the</w:t>
      </w:r>
      <w:r w:rsidRPr="003A5112">
        <w:rPr>
          <w:rFonts w:ascii="Arial" w:hAnsi="Arial" w:cs="Arial"/>
          <w:bCs/>
          <w:color w:val="000000" w:themeColor="text1"/>
        </w:rPr>
        <w:t xml:space="preserve"> total abundance of all species in </w:t>
      </w:r>
      <w:r w:rsidR="008D49F1">
        <w:rPr>
          <w:rFonts w:ascii="Arial" w:hAnsi="Arial" w:cs="Arial"/>
          <w:bCs/>
          <w:color w:val="000000" w:themeColor="text1"/>
        </w:rPr>
        <w:t>the same</w:t>
      </w:r>
      <w:r w:rsidRPr="003A5112">
        <w:rPr>
          <w:rFonts w:ascii="Arial" w:hAnsi="Arial" w:cs="Arial"/>
          <w:bCs/>
          <w:color w:val="000000" w:themeColor="text1"/>
        </w:rPr>
        <w:t xml:space="preserve"> plot and </w:t>
      </w:r>
      <w:r w:rsidRPr="008D49F1">
        <w:rPr>
          <w:rFonts w:ascii="Arial" w:hAnsi="Arial" w:cs="Arial"/>
          <w:bCs/>
          <w:color w:val="000000" w:themeColor="text1"/>
        </w:rPr>
        <w:t>year</w:t>
      </w:r>
      <w:r w:rsidRPr="008D49F1">
        <w:rPr>
          <w:rFonts w:ascii="Arial" w:hAnsi="Arial" w:cs="Arial"/>
          <w:bCs/>
          <w:strike/>
          <w:color w:val="000000" w:themeColor="text1"/>
        </w:rPr>
        <w:t xml:space="preserve"> </w:t>
      </w:r>
      <w:r w:rsidRPr="008D49F1">
        <w:rPr>
          <w:rFonts w:ascii="Arial" w:hAnsi="Arial" w:cs="Arial"/>
          <w:bCs/>
          <w:strike/>
          <w:color w:val="000000" w:themeColor="text1"/>
          <w:highlight w:val="lightGray"/>
        </w:rPr>
        <w:t>(here in the pre-treatment year)</w:t>
      </w:r>
      <w:r w:rsidRPr="003A5112">
        <w:rPr>
          <w:rFonts w:ascii="Arial" w:hAnsi="Arial" w:cs="Arial"/>
          <w:bCs/>
          <w:color w:val="000000" w:themeColor="text1"/>
        </w:rPr>
        <w:t xml:space="preserve">.  </w:t>
      </w:r>
      <w:commentRangeEnd w:id="11"/>
      <w:r w:rsidR="0020217F">
        <w:rPr>
          <w:rStyle w:val="CommentReference"/>
          <w:rFonts w:ascii="Arial" w:eastAsia="Arial" w:hAnsi="Arial" w:cs="Arial"/>
        </w:rPr>
        <w:commentReference w:id="11"/>
      </w:r>
      <w:r w:rsidRPr="003A5112">
        <w:rPr>
          <w:rFonts w:ascii="Arial" w:hAnsi="Arial" w:cs="Arial"/>
          <w:bCs/>
          <w:color w:val="000000" w:themeColor="text1"/>
        </w:rPr>
        <w:t xml:space="preserve">We then classify each species </w:t>
      </w:r>
      <w:r w:rsidRPr="00090D46">
        <w:rPr>
          <w:rFonts w:ascii="Arial" w:hAnsi="Arial" w:cs="Arial"/>
          <w:bCs/>
          <w:strike/>
          <w:color w:val="000000" w:themeColor="text1"/>
          <w:highlight w:val="lightGray"/>
        </w:rPr>
        <w:t>at each site</w:t>
      </w:r>
      <w:r w:rsidRPr="003A5112">
        <w:rPr>
          <w:rFonts w:ascii="Arial" w:hAnsi="Arial" w:cs="Arial"/>
          <w:bCs/>
          <w:color w:val="000000" w:themeColor="text1"/>
        </w:rPr>
        <w:t xml:space="preserve"> based on their relative abundance </w:t>
      </w:r>
      <w:r w:rsidRPr="008D49F1">
        <w:rPr>
          <w:rFonts w:ascii="Arial" w:hAnsi="Arial" w:cs="Arial"/>
          <w:bCs/>
          <w:strike/>
          <w:color w:val="000000" w:themeColor="text1"/>
          <w:highlight w:val="lightGray"/>
        </w:rPr>
        <w:t xml:space="preserve">as rare, subordinate, or dominant, based on the cut-offs shown </w:t>
      </w:r>
      <w:commentRangeStart w:id="12"/>
      <w:r w:rsidRPr="008D49F1">
        <w:rPr>
          <w:rFonts w:ascii="Arial" w:hAnsi="Arial" w:cs="Arial"/>
          <w:b/>
          <w:bCs/>
          <w:strike/>
          <w:color w:val="000000" w:themeColor="text1"/>
          <w:highlight w:val="lightGray"/>
        </w:rPr>
        <w:t>Figure SX</w:t>
      </w:r>
      <w:commentRangeEnd w:id="12"/>
      <w:r w:rsidRPr="008D49F1">
        <w:rPr>
          <w:rStyle w:val="CommentReference"/>
          <w:rFonts w:ascii="Arial" w:eastAsia="Arial" w:hAnsi="Arial" w:cs="Arial"/>
          <w:strike/>
          <w:highlight w:val="lightGray"/>
        </w:rPr>
        <w:commentReference w:id="12"/>
      </w:r>
      <w:r w:rsidRPr="008D49F1">
        <w:rPr>
          <w:rFonts w:ascii="Arial" w:hAnsi="Arial" w:cs="Arial"/>
          <w:bCs/>
          <w:strike/>
          <w:color w:val="000000" w:themeColor="text1"/>
          <w:highlight w:val="lightGray"/>
        </w:rPr>
        <w:t>.</w:t>
      </w:r>
      <w:r w:rsidRPr="008D49F1">
        <w:rPr>
          <w:rFonts w:ascii="Arial" w:hAnsi="Arial" w:cs="Arial"/>
          <w:bCs/>
          <w:strike/>
          <w:color w:val="000000" w:themeColor="text1"/>
        </w:rPr>
        <w:t xml:space="preserve"> </w:t>
      </w:r>
    </w:p>
    <w:p w14:paraId="168279CF" w14:textId="2DE8799B" w:rsidR="00EF09A2" w:rsidRPr="003A5112" w:rsidRDefault="00EF09A2" w:rsidP="006222BB">
      <w:pPr>
        <w:ind w:firstLine="720"/>
        <w:rPr>
          <w:rFonts w:ascii="Arial" w:hAnsi="Arial" w:cs="Arial"/>
          <w:bCs/>
          <w:color w:val="000000" w:themeColor="text1"/>
        </w:rPr>
      </w:pPr>
      <w:r w:rsidRPr="003A5112">
        <w:rPr>
          <w:rFonts w:ascii="Arial" w:hAnsi="Arial" w:cs="Arial"/>
          <w:bCs/>
          <w:color w:val="000000" w:themeColor="text1"/>
        </w:rPr>
        <w:t>To group each species as rare, dominant</w:t>
      </w:r>
      <w:r w:rsidR="00C64711" w:rsidRPr="003A5112">
        <w:rPr>
          <w:rFonts w:ascii="Arial" w:hAnsi="Arial" w:cs="Arial"/>
          <w:bCs/>
          <w:color w:val="000000" w:themeColor="text1"/>
        </w:rPr>
        <w:t>,</w:t>
      </w:r>
      <w:r w:rsidRPr="003A5112">
        <w:rPr>
          <w:rFonts w:ascii="Arial" w:hAnsi="Arial" w:cs="Arial"/>
          <w:bCs/>
          <w:color w:val="000000" w:themeColor="text1"/>
        </w:rPr>
        <w:t xml:space="preserve"> or subordinate at a given </w:t>
      </w:r>
      <w:r w:rsidRPr="008D49F1">
        <w:rPr>
          <w:rFonts w:ascii="Arial" w:hAnsi="Arial" w:cs="Arial"/>
          <w:bCs/>
          <w:strike/>
          <w:color w:val="000000" w:themeColor="text1"/>
          <w:highlight w:val="lightGray"/>
        </w:rPr>
        <w:t>site</w:t>
      </w:r>
      <w:r w:rsidR="008D49F1" w:rsidRPr="008D49F1">
        <w:rPr>
          <w:rFonts w:ascii="Arial" w:hAnsi="Arial" w:cs="Arial"/>
          <w:bCs/>
          <w:color w:val="000000" w:themeColor="text1"/>
          <w:highlight w:val="lightGray"/>
        </w:rPr>
        <w:t xml:space="preserve"> plot</w:t>
      </w:r>
      <w:r w:rsidRPr="003A5112">
        <w:rPr>
          <w:rFonts w:ascii="Arial" w:hAnsi="Arial" w:cs="Arial"/>
          <w:bCs/>
          <w:color w:val="000000" w:themeColor="text1"/>
        </w:rPr>
        <w:t xml:space="preserve">, we use two sets of cut-offs </w:t>
      </w:r>
      <w:r w:rsidRPr="008D49F1">
        <w:rPr>
          <w:rFonts w:ascii="Arial" w:hAnsi="Arial" w:cs="Arial"/>
          <w:bCs/>
          <w:strike/>
          <w:color w:val="000000" w:themeColor="text1"/>
          <w:highlight w:val="lightGray"/>
        </w:rPr>
        <w:t>applied</w:t>
      </w:r>
      <w:r w:rsidRPr="008D49F1">
        <w:rPr>
          <w:rFonts w:ascii="Arial" w:hAnsi="Arial" w:cs="Arial"/>
          <w:bCs/>
          <w:strike/>
          <w:color w:val="000000" w:themeColor="text1"/>
        </w:rPr>
        <w:t xml:space="preserve">, </w:t>
      </w:r>
      <w:r w:rsidRPr="003A5112">
        <w:rPr>
          <w:rFonts w:ascii="Arial" w:hAnsi="Arial" w:cs="Arial"/>
          <w:bCs/>
          <w:color w:val="000000" w:themeColor="text1"/>
        </w:rPr>
        <w:t xml:space="preserve">to assess the sensitivity of the results to this grouping decision. </w:t>
      </w:r>
      <w:r w:rsidRPr="00EC6752">
        <w:rPr>
          <w:rFonts w:ascii="Arial" w:hAnsi="Arial" w:cs="Arial"/>
          <w:bCs/>
          <w:strike/>
          <w:color w:val="000000" w:themeColor="text1"/>
          <w:highlight w:val="lightGray"/>
        </w:rPr>
        <w:t>The cut-offs</w:t>
      </w:r>
      <w:r w:rsidR="008D49F1" w:rsidRPr="00EC6752">
        <w:rPr>
          <w:rFonts w:ascii="Arial" w:hAnsi="Arial" w:cs="Arial"/>
          <w:bCs/>
          <w:strike/>
          <w:color w:val="000000" w:themeColor="text1"/>
          <w:highlight w:val="lightGray"/>
        </w:rPr>
        <w:t>,</w:t>
      </w:r>
      <w:r w:rsidRPr="00EC6752">
        <w:rPr>
          <w:rFonts w:ascii="Arial" w:hAnsi="Arial" w:cs="Arial"/>
          <w:bCs/>
          <w:strike/>
          <w:color w:val="000000" w:themeColor="text1"/>
          <w:highlight w:val="lightGray"/>
        </w:rPr>
        <w:t xml:space="preserve"> and thus the grouping assignments were applied to each species at the site</w:t>
      </w:r>
      <w:r w:rsidR="008D49F1" w:rsidRPr="00EC6752">
        <w:rPr>
          <w:rFonts w:ascii="Arial" w:hAnsi="Arial" w:cs="Arial"/>
          <w:bCs/>
          <w:strike/>
          <w:color w:val="000000" w:themeColor="text1"/>
          <w:highlight w:val="lightGray"/>
        </w:rPr>
        <w:t xml:space="preserve"> plot</w:t>
      </w:r>
      <w:r w:rsidRPr="00EC6752">
        <w:rPr>
          <w:rFonts w:ascii="Arial" w:hAnsi="Arial" w:cs="Arial"/>
          <w:bCs/>
          <w:strike/>
          <w:color w:val="000000" w:themeColor="text1"/>
          <w:highlight w:val="lightGray"/>
        </w:rPr>
        <w:t xml:space="preserve"> level.</w:t>
      </w:r>
      <w:r w:rsidRPr="003A5112">
        <w:rPr>
          <w:rFonts w:ascii="Arial" w:hAnsi="Arial" w:cs="Arial"/>
          <w:bCs/>
          <w:color w:val="000000" w:themeColor="text1"/>
        </w:rPr>
        <w:t xml:space="preserve"> The first cut-off, presented in the main text, defines rare species as the 20% least abundant species</w:t>
      </w:r>
      <w:r w:rsidR="00EC6752">
        <w:rPr>
          <w:rFonts w:ascii="Arial" w:hAnsi="Arial" w:cs="Arial"/>
          <w:bCs/>
          <w:color w:val="000000" w:themeColor="text1"/>
        </w:rPr>
        <w:t xml:space="preserve"> in a given plot in the pre-treatment year</w:t>
      </w:r>
      <w:r w:rsidRPr="003A5112">
        <w:rPr>
          <w:rFonts w:ascii="Arial" w:hAnsi="Arial" w:cs="Arial"/>
          <w:bCs/>
          <w:color w:val="000000" w:themeColor="text1"/>
        </w:rPr>
        <w:t>. In contrast, dominant species were the top 20% of species</w:t>
      </w:r>
      <w:r w:rsidR="00EC6752">
        <w:rPr>
          <w:rFonts w:ascii="Arial" w:hAnsi="Arial" w:cs="Arial"/>
          <w:bCs/>
          <w:color w:val="000000" w:themeColor="text1"/>
        </w:rPr>
        <w:t>, and subordinate species were the middle 60%</w:t>
      </w:r>
      <w:r w:rsidRPr="003A5112">
        <w:rPr>
          <w:rFonts w:ascii="Arial" w:hAnsi="Arial" w:cs="Arial"/>
          <w:bCs/>
          <w:color w:val="000000" w:themeColor="text1"/>
        </w:rPr>
        <w:t xml:space="preserve"> (Fig. SX A). The second cut-off expanded the definition of rare species to include the 40% of species with the lowest relative abundance per site; whereas dominant were still classified as the top 20% most abundant species at a site (see </w:t>
      </w:r>
      <w:r w:rsidRPr="003A5112">
        <w:rPr>
          <w:rFonts w:ascii="Arial" w:hAnsi="Arial" w:cs="Arial"/>
          <w:bCs/>
          <w:color w:val="000000" w:themeColor="text1"/>
        </w:rPr>
        <w:lastRenderedPageBreak/>
        <w:t xml:space="preserve">Figure SXB). </w:t>
      </w:r>
      <w:commentRangeStart w:id="13"/>
      <w:r w:rsidRPr="003A5112">
        <w:rPr>
          <w:rFonts w:ascii="Arial" w:hAnsi="Arial" w:cs="Arial"/>
          <w:bCs/>
          <w:color w:val="000000" w:themeColor="text1"/>
        </w:rPr>
        <w:t xml:space="preserve">With these groups, we then assess changes in the number of species in each group per plot through time and in response to each nutrient addition treatment, as well as changes in the cover of these groups of species per plot through time and in response to each treatment. </w:t>
      </w:r>
      <w:commentRangeEnd w:id="13"/>
      <w:r w:rsidRPr="003A5112">
        <w:rPr>
          <w:rStyle w:val="CommentReference"/>
          <w:rFonts w:ascii="Arial" w:eastAsia="Arial" w:hAnsi="Arial" w:cs="Arial"/>
        </w:rPr>
        <w:commentReference w:id="13"/>
      </w:r>
    </w:p>
    <w:p w14:paraId="44C92E56" w14:textId="77777777" w:rsidR="006222BB" w:rsidRPr="003A5112" w:rsidRDefault="006222BB" w:rsidP="006222BB">
      <w:pPr>
        <w:ind w:firstLine="720"/>
        <w:rPr>
          <w:rFonts w:ascii="Arial" w:hAnsi="Arial" w:cs="Arial"/>
          <w:bCs/>
          <w:color w:val="000000" w:themeColor="text1"/>
        </w:rPr>
      </w:pPr>
    </w:p>
    <w:p w14:paraId="2687AF40" w14:textId="659C2AC3" w:rsidR="00EF09A2" w:rsidRPr="003A5112" w:rsidRDefault="00EF09A2" w:rsidP="00EF09A2">
      <w:pPr>
        <w:spacing w:line="360" w:lineRule="auto"/>
        <w:rPr>
          <w:rFonts w:ascii="Arial" w:hAnsi="Arial" w:cs="Arial"/>
          <w:bCs/>
          <w:i/>
          <w:iCs/>
          <w:color w:val="000000" w:themeColor="text1"/>
        </w:rPr>
      </w:pPr>
      <w:r w:rsidRPr="003A5112">
        <w:rPr>
          <w:rFonts w:ascii="Arial" w:hAnsi="Arial" w:cs="Arial"/>
          <w:bCs/>
          <w:i/>
          <w:iCs/>
          <w:color w:val="000000" w:themeColor="text1"/>
        </w:rPr>
        <w:t xml:space="preserve">Quantifying the probability of a species </w:t>
      </w:r>
      <w:commentRangeStart w:id="14"/>
      <w:commentRangeStart w:id="15"/>
      <w:r w:rsidRPr="003A5112">
        <w:rPr>
          <w:rFonts w:ascii="Arial" w:hAnsi="Arial" w:cs="Arial"/>
          <w:bCs/>
          <w:i/>
          <w:iCs/>
          <w:color w:val="000000" w:themeColor="text1"/>
        </w:rPr>
        <w:t>remaining</w:t>
      </w:r>
      <w:commentRangeEnd w:id="14"/>
      <w:r w:rsidR="003A5112" w:rsidRPr="003A5112">
        <w:rPr>
          <w:rStyle w:val="CommentReference"/>
          <w:rFonts w:ascii="Arial" w:eastAsia="Arial" w:hAnsi="Arial" w:cs="Arial"/>
        </w:rPr>
        <w:commentReference w:id="14"/>
      </w:r>
      <w:commentRangeEnd w:id="15"/>
      <w:r w:rsidR="0020217F">
        <w:rPr>
          <w:rStyle w:val="CommentReference"/>
          <w:rFonts w:ascii="Arial" w:eastAsia="Arial" w:hAnsi="Arial" w:cs="Arial"/>
        </w:rPr>
        <w:commentReference w:id="15"/>
      </w:r>
      <w:r w:rsidRPr="003A5112">
        <w:rPr>
          <w:rFonts w:ascii="Arial" w:hAnsi="Arial" w:cs="Arial"/>
          <w:bCs/>
          <w:i/>
          <w:iCs/>
          <w:color w:val="000000" w:themeColor="text1"/>
        </w:rPr>
        <w:t xml:space="preserve"> </w:t>
      </w:r>
      <w:r w:rsidR="003A5112" w:rsidRPr="003A5112">
        <w:rPr>
          <w:rFonts w:ascii="Arial" w:hAnsi="Arial" w:cs="Arial"/>
          <w:bCs/>
          <w:i/>
          <w:iCs/>
          <w:color w:val="000000" w:themeColor="text1"/>
        </w:rPr>
        <w:t>through time</w:t>
      </w:r>
    </w:p>
    <w:p w14:paraId="3628CD33" w14:textId="713120CB" w:rsidR="007C0AD3" w:rsidRPr="00E653A4" w:rsidRDefault="00E00782" w:rsidP="00EC6752">
      <w:pPr>
        <w:rPr>
          <w:rFonts w:ascii="Arial" w:hAnsi="Arial" w:cs="Arial"/>
          <w:bCs/>
          <w:color w:val="000000" w:themeColor="text1"/>
          <w:highlight w:val="lightGray"/>
        </w:rPr>
      </w:pPr>
      <w:ins w:id="16" w:author="Laura Dee" w:date="2020-07-21T15:37:00Z">
        <w:r>
          <w:rPr>
            <w:rFonts w:ascii="Arial" w:hAnsi="Arial" w:cs="Arial"/>
            <w:bCs/>
            <w:color w:val="000000" w:themeColor="text1"/>
            <w:highlight w:val="lightGray"/>
          </w:rPr>
          <w:t>We use t</w:t>
        </w:r>
        <w:r w:rsidRPr="00E653A4">
          <w:rPr>
            <w:rFonts w:ascii="Arial" w:hAnsi="Arial" w:cs="Arial"/>
            <w:bCs/>
            <w:color w:val="000000" w:themeColor="text1"/>
            <w:highlight w:val="lightGray"/>
          </w:rPr>
          <w:t>wo models</w:t>
        </w:r>
        <w:r>
          <w:rPr>
            <w:rFonts w:ascii="Arial" w:hAnsi="Arial" w:cs="Arial"/>
            <w:bCs/>
            <w:color w:val="000000" w:themeColor="text1"/>
            <w:highlight w:val="lightGray"/>
          </w:rPr>
          <w:t xml:space="preserve"> to quantify the </w:t>
        </w:r>
        <w:r>
          <w:rPr>
            <w:rFonts w:ascii="Arial" w:hAnsi="Arial" w:cs="Arial"/>
            <w:bCs/>
            <w:color w:val="000000" w:themeColor="text1"/>
            <w:highlight w:val="lightGray"/>
          </w:rPr>
          <w:t>likelihood</w:t>
        </w:r>
        <w:r>
          <w:rPr>
            <w:rFonts w:ascii="Arial" w:hAnsi="Arial" w:cs="Arial"/>
            <w:bCs/>
            <w:color w:val="000000" w:themeColor="text1"/>
            <w:highlight w:val="lightGray"/>
          </w:rPr>
          <w:t xml:space="preserve"> of species losses through time</w:t>
        </w:r>
      </w:ins>
      <w:del w:id="17" w:author="Laura Dee" w:date="2020-07-21T15:37:00Z">
        <w:r w:rsidR="007C0AD3" w:rsidRPr="00E653A4" w:rsidDel="00E00782">
          <w:rPr>
            <w:rFonts w:ascii="Arial" w:hAnsi="Arial" w:cs="Arial"/>
            <w:bCs/>
            <w:color w:val="000000" w:themeColor="text1"/>
            <w:highlight w:val="lightGray"/>
          </w:rPr>
          <w:delText>Two models are formed</w:delText>
        </w:r>
      </w:del>
      <w:r w:rsidR="007C0AD3" w:rsidRPr="00E653A4">
        <w:rPr>
          <w:rFonts w:ascii="Arial" w:hAnsi="Arial" w:cs="Arial"/>
          <w:bCs/>
          <w:color w:val="000000" w:themeColor="text1"/>
          <w:highlight w:val="lightGray"/>
        </w:rPr>
        <w:t xml:space="preserve">: one for modeling the probability of loss </w:t>
      </w:r>
      <w:r w:rsidR="00A32F4A" w:rsidRPr="00E653A4">
        <w:rPr>
          <w:rFonts w:ascii="Arial" w:hAnsi="Arial" w:cs="Arial"/>
          <w:bCs/>
          <w:color w:val="000000" w:themeColor="text1"/>
          <w:highlight w:val="lightGray"/>
        </w:rPr>
        <w:t xml:space="preserve">at the end of the study </w:t>
      </w:r>
      <w:r w:rsidR="007C0AD3" w:rsidRPr="00E653A4">
        <w:rPr>
          <w:rFonts w:ascii="Arial" w:hAnsi="Arial" w:cs="Arial"/>
          <w:bCs/>
          <w:color w:val="000000" w:themeColor="text1"/>
          <w:highlight w:val="lightGray"/>
        </w:rPr>
        <w:t xml:space="preserve">using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 xml:space="preserve">pre-treatment abundance, and one modeling the probability of loss </w:t>
      </w:r>
      <w:r w:rsidR="00A32F4A" w:rsidRPr="00E653A4">
        <w:rPr>
          <w:rFonts w:ascii="Arial" w:hAnsi="Arial" w:cs="Arial"/>
          <w:bCs/>
          <w:color w:val="000000" w:themeColor="text1"/>
          <w:highlight w:val="lightGray"/>
        </w:rPr>
        <w:t xml:space="preserve">at a given year </w:t>
      </w:r>
      <w:r w:rsidR="007C0AD3" w:rsidRPr="00E653A4">
        <w:rPr>
          <w:rFonts w:ascii="Arial" w:hAnsi="Arial" w:cs="Arial"/>
          <w:bCs/>
          <w:color w:val="000000" w:themeColor="text1"/>
          <w:highlight w:val="lightGray"/>
        </w:rPr>
        <w:t xml:space="preserve">given the species’ </w:t>
      </w:r>
      <w:r w:rsidR="00A32F4A" w:rsidRPr="00E653A4">
        <w:rPr>
          <w:rFonts w:ascii="Arial" w:hAnsi="Arial" w:cs="Arial"/>
          <w:bCs/>
          <w:color w:val="000000" w:themeColor="text1"/>
          <w:highlight w:val="lightGray"/>
        </w:rPr>
        <w:t xml:space="preserve">relative </w:t>
      </w:r>
      <w:r w:rsidR="007C0AD3" w:rsidRPr="00E653A4">
        <w:rPr>
          <w:rFonts w:ascii="Arial" w:hAnsi="Arial" w:cs="Arial"/>
          <w:bCs/>
          <w:color w:val="000000" w:themeColor="text1"/>
          <w:highlight w:val="lightGray"/>
        </w:rPr>
        <w:t>abundance in the preceding year.</w:t>
      </w:r>
    </w:p>
    <w:p w14:paraId="64FC0099" w14:textId="77777777" w:rsidR="005B09AA" w:rsidRPr="00E653A4" w:rsidRDefault="005B09AA" w:rsidP="00EC6752">
      <w:pPr>
        <w:rPr>
          <w:rFonts w:ascii="Arial" w:hAnsi="Arial" w:cs="Arial"/>
          <w:bCs/>
          <w:color w:val="000000" w:themeColor="text1"/>
          <w:highlight w:val="lightGray"/>
        </w:rPr>
      </w:pPr>
    </w:p>
    <w:p w14:paraId="5DB0CC29" w14:textId="636AEC72" w:rsidR="007C0AD3" w:rsidRPr="00E653A4" w:rsidRDefault="001C7752"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We begin </w:t>
      </w:r>
      <w:r w:rsidR="00EC6752" w:rsidRPr="00E653A4">
        <w:rPr>
          <w:rFonts w:ascii="Arial" w:hAnsi="Arial" w:cs="Arial"/>
          <w:bCs/>
          <w:color w:val="000000" w:themeColor="text1"/>
          <w:highlight w:val="lightGray"/>
        </w:rPr>
        <w:t>model</w:t>
      </w:r>
      <w:r w:rsidRPr="00E653A4">
        <w:rPr>
          <w:rFonts w:ascii="Arial" w:hAnsi="Arial" w:cs="Arial"/>
          <w:bCs/>
          <w:color w:val="000000" w:themeColor="text1"/>
          <w:highlight w:val="lightGray"/>
        </w:rPr>
        <w:t>ing</w:t>
      </w:r>
      <w:r w:rsidR="00EC6752" w:rsidRPr="00E653A4">
        <w:rPr>
          <w:rFonts w:ascii="Arial" w:hAnsi="Arial" w:cs="Arial"/>
          <w:bCs/>
          <w:color w:val="000000" w:themeColor="text1"/>
          <w:highlight w:val="lightGray"/>
        </w:rPr>
        <w:t xml:space="preserve"> the probability of a species persisting in a plot for the duration of </w:t>
      </w:r>
      <w:r w:rsidR="007C0AD3" w:rsidRPr="00E653A4">
        <w:rPr>
          <w:rFonts w:ascii="Arial" w:hAnsi="Arial" w:cs="Arial"/>
          <w:bCs/>
          <w:color w:val="000000" w:themeColor="text1"/>
          <w:highlight w:val="lightGray"/>
        </w:rPr>
        <w:t>the</w:t>
      </w:r>
      <w:r w:rsidRPr="00E653A4">
        <w:rPr>
          <w:rFonts w:ascii="Arial" w:hAnsi="Arial" w:cs="Arial"/>
          <w:bCs/>
          <w:color w:val="000000" w:themeColor="text1"/>
          <w:highlight w:val="lightGray"/>
        </w:rPr>
        <w:t xml:space="preserve"> study by </w:t>
      </w:r>
      <w:r w:rsidR="00E720DA" w:rsidRPr="00E653A4">
        <w:rPr>
          <w:rFonts w:ascii="Arial" w:hAnsi="Arial" w:cs="Arial"/>
          <w:bCs/>
          <w:color w:val="000000" w:themeColor="text1"/>
          <w:highlight w:val="lightGray"/>
        </w:rPr>
        <w:t>classify</w:t>
      </w:r>
      <w:r w:rsidRPr="00E653A4">
        <w:rPr>
          <w:rFonts w:ascii="Arial" w:hAnsi="Arial" w:cs="Arial"/>
          <w:bCs/>
          <w:color w:val="000000" w:themeColor="text1"/>
          <w:highlight w:val="lightGray"/>
        </w:rPr>
        <w:t>ing</w:t>
      </w:r>
      <w:r w:rsidR="00754FA4" w:rsidRPr="00E653A4">
        <w:rPr>
          <w:rFonts w:ascii="Arial" w:hAnsi="Arial" w:cs="Arial"/>
          <w:bCs/>
          <w:color w:val="000000" w:themeColor="text1"/>
          <w:highlight w:val="lightGray"/>
        </w:rPr>
        <w:t xml:space="preserve"> a species as </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lost</w:t>
      </w:r>
      <w:r w:rsidR="008459C2">
        <w:rPr>
          <w:rFonts w:ascii="Arial" w:hAnsi="Arial" w:cs="Arial"/>
          <w:bCs/>
          <w:color w:val="000000" w:themeColor="text1"/>
          <w:highlight w:val="lightGray"/>
        </w:rPr>
        <w:t>’</w:t>
      </w:r>
      <w:r w:rsidR="00754FA4" w:rsidRPr="00E653A4">
        <w:rPr>
          <w:rFonts w:ascii="Arial" w:hAnsi="Arial" w:cs="Arial"/>
          <w:bCs/>
          <w:color w:val="000000" w:themeColor="text1"/>
          <w:highlight w:val="lightGray"/>
        </w:rPr>
        <w:t xml:space="preserve"> if it is present in the pre-treatment year and absent at the end of the study.</w:t>
      </w:r>
      <w:r w:rsidR="005E3E5A" w:rsidRPr="00E653A4">
        <w:rPr>
          <w:rFonts w:ascii="Arial" w:hAnsi="Arial" w:cs="Arial"/>
          <w:bCs/>
          <w:color w:val="000000" w:themeColor="text1"/>
          <w:highlight w:val="lightGray"/>
        </w:rPr>
        <w:t xml:space="preserve"> W</w:t>
      </w:r>
      <w:r w:rsidR="00E720DA" w:rsidRPr="00E653A4">
        <w:rPr>
          <w:rFonts w:ascii="Arial" w:hAnsi="Arial" w:cs="Arial"/>
          <w:bCs/>
          <w:color w:val="000000" w:themeColor="text1"/>
          <w:highlight w:val="lightGray"/>
        </w:rPr>
        <w:t>e</w:t>
      </w:r>
      <w:r w:rsidR="005E3E5A" w:rsidRPr="00E653A4">
        <w:rPr>
          <w:rFonts w:ascii="Arial" w:hAnsi="Arial" w:cs="Arial"/>
          <w:bCs/>
          <w:color w:val="000000" w:themeColor="text1"/>
          <w:highlight w:val="lightGray"/>
        </w:rPr>
        <w:t xml:space="preserve"> then</w:t>
      </w:r>
      <w:r w:rsidR="00E720DA" w:rsidRPr="00E653A4">
        <w:rPr>
          <w:rFonts w:ascii="Arial" w:hAnsi="Arial" w:cs="Arial"/>
          <w:bCs/>
          <w:color w:val="000000" w:themeColor="text1"/>
          <w:highlight w:val="lightGray"/>
        </w:rPr>
        <w:t xml:space="preserve"> </w:t>
      </w:r>
      <w:r w:rsidRPr="00E653A4">
        <w:rPr>
          <w:rFonts w:ascii="Arial" w:hAnsi="Arial" w:cs="Arial"/>
          <w:bCs/>
          <w:color w:val="000000" w:themeColor="text1"/>
          <w:highlight w:val="lightGray"/>
        </w:rPr>
        <w:t xml:space="preserve">fit a generalized linear effects model with a binomial link to express the probability of loss as a function of pre-treatment abundance </w:t>
      </w:r>
      <w:r w:rsidR="005E3E5A" w:rsidRPr="00E653A4">
        <w:rPr>
          <w:rFonts w:ascii="Arial" w:hAnsi="Arial" w:cs="Arial"/>
          <w:bCs/>
          <w:color w:val="000000" w:themeColor="text1"/>
          <w:highlight w:val="lightGray"/>
        </w:rPr>
        <w:t xml:space="preserve">and </w:t>
      </w:r>
      <w:commentRangeStart w:id="18"/>
      <w:r w:rsidR="005E3E5A" w:rsidRPr="00E653A4">
        <w:rPr>
          <w:rFonts w:ascii="Arial" w:hAnsi="Arial" w:cs="Arial"/>
          <w:bCs/>
          <w:color w:val="000000" w:themeColor="text1"/>
          <w:highlight w:val="lightGray"/>
        </w:rPr>
        <w:t>treatment</w:t>
      </w:r>
      <w:commentRangeEnd w:id="18"/>
      <w:r w:rsidR="0020217F">
        <w:rPr>
          <w:rStyle w:val="CommentReference"/>
          <w:rFonts w:ascii="Arial" w:eastAsia="Arial" w:hAnsi="Arial" w:cs="Arial"/>
        </w:rPr>
        <w:commentReference w:id="18"/>
      </w:r>
      <w:r w:rsidR="005E3E5A" w:rsidRPr="00E653A4">
        <w:rPr>
          <w:rFonts w:ascii="Arial" w:hAnsi="Arial" w:cs="Arial"/>
          <w:bCs/>
          <w:color w:val="000000" w:themeColor="text1"/>
          <w:highlight w:val="lightGray"/>
        </w:rPr>
        <w:t xml:space="preserve">. In particular, we represent abundance </w:t>
      </w:r>
      <w:r w:rsidR="00A32F4A" w:rsidRPr="00E653A4">
        <w:rPr>
          <w:rFonts w:ascii="Arial" w:hAnsi="Arial" w:cs="Arial"/>
          <w:bCs/>
          <w:color w:val="000000" w:themeColor="text1"/>
          <w:highlight w:val="lightGray"/>
        </w:rPr>
        <w:t>using a rank of pre-treatment</w:t>
      </w:r>
      <w:r w:rsidR="005E3E5A" w:rsidRPr="00E653A4">
        <w:rPr>
          <w:rFonts w:ascii="Arial" w:hAnsi="Arial" w:cs="Arial"/>
          <w:bCs/>
          <w:color w:val="000000" w:themeColor="text1"/>
          <w:highlight w:val="lightGray"/>
        </w:rPr>
        <w:t xml:space="preserve"> species abundance within </w:t>
      </w:r>
      <w:r w:rsidR="00A32F4A" w:rsidRPr="00E653A4">
        <w:rPr>
          <w:rFonts w:ascii="Arial" w:hAnsi="Arial" w:cs="Arial"/>
          <w:bCs/>
          <w:color w:val="000000" w:themeColor="text1"/>
          <w:highlight w:val="lightGray"/>
        </w:rPr>
        <w:t xml:space="preserve">a </w:t>
      </w:r>
      <w:r w:rsidR="005E3E5A" w:rsidRPr="00E653A4">
        <w:rPr>
          <w:rFonts w:ascii="Arial" w:hAnsi="Arial" w:cs="Arial"/>
          <w:bCs/>
          <w:color w:val="000000" w:themeColor="text1"/>
          <w:highlight w:val="lightGray"/>
        </w:rPr>
        <w:t>plot</w:t>
      </w:r>
      <w:r w:rsidR="00A32F4A" w:rsidRPr="00E653A4">
        <w:rPr>
          <w:rFonts w:ascii="Arial" w:hAnsi="Arial" w:cs="Arial"/>
          <w:bCs/>
          <w:color w:val="000000" w:themeColor="text1"/>
          <w:highlight w:val="lightGray"/>
        </w:rPr>
        <w:t>. We also</w:t>
      </w:r>
      <w:r w:rsidR="005E3E5A" w:rsidRPr="00E653A4">
        <w:rPr>
          <w:rFonts w:ascii="Arial" w:hAnsi="Arial" w:cs="Arial"/>
          <w:bCs/>
          <w:color w:val="000000" w:themeColor="text1"/>
          <w:highlight w:val="lightGray"/>
        </w:rPr>
        <w:t xml:space="preserve"> include </w:t>
      </w:r>
      <w:r w:rsidR="00A32F4A" w:rsidRPr="00E653A4">
        <w:rPr>
          <w:rFonts w:ascii="Arial" w:hAnsi="Arial" w:cs="Arial"/>
          <w:bCs/>
          <w:color w:val="000000" w:themeColor="text1"/>
          <w:highlight w:val="lightGray"/>
        </w:rPr>
        <w:t xml:space="preserve">an </w:t>
      </w:r>
      <w:r w:rsidR="005E3E5A" w:rsidRPr="00E653A4">
        <w:rPr>
          <w:rFonts w:ascii="Arial" w:hAnsi="Arial" w:cs="Arial"/>
          <w:bCs/>
          <w:color w:val="000000" w:themeColor="text1"/>
          <w:highlight w:val="lightGray"/>
        </w:rPr>
        <w:t xml:space="preserve">interaction </w:t>
      </w:r>
      <w:r w:rsidR="00A32F4A" w:rsidRPr="00E653A4">
        <w:rPr>
          <w:rFonts w:ascii="Arial" w:hAnsi="Arial" w:cs="Arial"/>
          <w:bCs/>
          <w:color w:val="000000" w:themeColor="text1"/>
          <w:highlight w:val="lightGray"/>
        </w:rPr>
        <w:t xml:space="preserve">term </w:t>
      </w:r>
      <w:r w:rsidR="005E3E5A" w:rsidRPr="00E653A4">
        <w:rPr>
          <w:rFonts w:ascii="Arial" w:hAnsi="Arial" w:cs="Arial"/>
          <w:bCs/>
          <w:color w:val="000000" w:themeColor="text1"/>
          <w:highlight w:val="lightGray"/>
        </w:rPr>
        <w:t xml:space="preserve">between abundance </w:t>
      </w:r>
      <w:r w:rsidR="00A32F4A" w:rsidRPr="00E653A4">
        <w:rPr>
          <w:rFonts w:ascii="Arial" w:hAnsi="Arial" w:cs="Arial"/>
          <w:bCs/>
          <w:color w:val="000000" w:themeColor="text1"/>
          <w:highlight w:val="lightGray"/>
        </w:rPr>
        <w:t xml:space="preserve">rank </w:t>
      </w:r>
      <w:r w:rsidR="005E3E5A" w:rsidRPr="00E653A4">
        <w:rPr>
          <w:rFonts w:ascii="Arial" w:hAnsi="Arial" w:cs="Arial"/>
          <w:bCs/>
          <w:color w:val="000000" w:themeColor="text1"/>
          <w:highlight w:val="lightGray"/>
        </w:rPr>
        <w:t xml:space="preserve">and </w:t>
      </w:r>
      <w:commentRangeStart w:id="19"/>
      <w:r w:rsidR="005E3E5A" w:rsidRPr="00E653A4">
        <w:rPr>
          <w:rFonts w:ascii="Arial" w:hAnsi="Arial" w:cs="Arial"/>
          <w:bCs/>
          <w:color w:val="000000" w:themeColor="text1"/>
          <w:highlight w:val="lightGray"/>
        </w:rPr>
        <w:t>treatment</w:t>
      </w:r>
      <w:commentRangeEnd w:id="19"/>
      <w:r w:rsidR="0020217F">
        <w:rPr>
          <w:rStyle w:val="CommentReference"/>
          <w:rFonts w:ascii="Arial" w:eastAsia="Arial" w:hAnsi="Arial" w:cs="Arial"/>
        </w:rPr>
        <w:commentReference w:id="19"/>
      </w:r>
      <w:r w:rsidR="005E3E5A" w:rsidRPr="00E653A4">
        <w:rPr>
          <w:rFonts w:ascii="Arial" w:hAnsi="Arial" w:cs="Arial"/>
          <w:bCs/>
          <w:color w:val="000000" w:themeColor="text1"/>
          <w:highlight w:val="lightGray"/>
        </w:rPr>
        <w:t>.</w:t>
      </w:r>
      <w:r w:rsidR="00A32F4A" w:rsidRPr="00E653A4">
        <w:rPr>
          <w:rFonts w:ascii="Arial" w:hAnsi="Arial" w:cs="Arial"/>
          <w:bCs/>
          <w:color w:val="000000" w:themeColor="text1"/>
          <w:highlight w:val="lightGray"/>
        </w:rPr>
        <w:t xml:space="preserve"> Additionally, we</w:t>
      </w:r>
      <w:r w:rsidR="005E3E5A" w:rsidRPr="00E653A4">
        <w:rPr>
          <w:rFonts w:ascii="Arial" w:hAnsi="Arial" w:cs="Arial"/>
          <w:bCs/>
          <w:color w:val="000000" w:themeColor="text1"/>
          <w:highlight w:val="lightGray"/>
        </w:rPr>
        <w:t xml:space="preserve"> allow for varying intercepts within a site and plot, as well as a varying intercept by species.</w:t>
      </w:r>
      <w:r w:rsidR="00A32F4A" w:rsidRPr="00E653A4">
        <w:rPr>
          <w:rFonts w:ascii="Arial" w:hAnsi="Arial" w:cs="Arial"/>
          <w:bCs/>
          <w:color w:val="000000" w:themeColor="text1"/>
          <w:highlight w:val="lightGray"/>
        </w:rPr>
        <w:t xml:space="preserve"> More formally</w:t>
      </w:r>
      <w:r w:rsidR="005E3E5A" w:rsidRPr="00E653A4">
        <w:rPr>
          <w:rFonts w:ascii="Arial" w:hAnsi="Arial" w:cs="Arial"/>
          <w:bCs/>
          <w:color w:val="000000" w:themeColor="text1"/>
          <w:highlight w:val="lightGray"/>
        </w:rPr>
        <w:t>, we fit the model</w:t>
      </w:r>
      <w:r w:rsidR="0020217F">
        <w:rPr>
          <w:rFonts w:ascii="Arial" w:hAnsi="Arial" w:cs="Arial"/>
          <w:bCs/>
          <w:color w:val="000000" w:themeColor="text1"/>
          <w:highlight w:val="lightGray"/>
        </w:rPr>
        <w:t>:</w:t>
      </w:r>
    </w:p>
    <w:p w14:paraId="726F293B" w14:textId="77777777" w:rsidR="005E3E5A" w:rsidRPr="00E653A4" w:rsidRDefault="005E3E5A" w:rsidP="00EC6752">
      <w:pPr>
        <w:rPr>
          <w:rFonts w:ascii="Arial" w:hAnsi="Arial" w:cs="Arial"/>
          <w:bCs/>
          <w:color w:val="000000" w:themeColor="text1"/>
          <w:highlight w:val="lightGray"/>
        </w:rPr>
      </w:pPr>
    </w:p>
    <w:p w14:paraId="613847DB" w14:textId="1A425DC5" w:rsidR="00E27D27" w:rsidRPr="00E653A4" w:rsidRDefault="00E0078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loss</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*pre-treatment 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pre-treatment rank*treatment</m:t>
                      </m:r>
                    </m:e>
                  </m:d>
                </m:e>
                <m:sub>
                  <m:r>
                    <w:rPr>
                      <w:rFonts w:ascii="Cambria Math" w:eastAsiaTheme="minorEastAsia" w:hAnsi="Cambria Math" w:cs="Arial"/>
                      <w:color w:val="000000" w:themeColor="text1"/>
                      <w:highlight w:val="lightGray"/>
                    </w:rPr>
                    <m:t>i</m:t>
                  </m:r>
                </m:sub>
              </m:sSub>
            </m:e>
          </m:d>
        </m:oMath>
      </m:oMathPara>
    </w:p>
    <w:p w14:paraId="0257CBD7" w14:textId="143058A7" w:rsidR="005B09AA" w:rsidRPr="00E653A4" w:rsidRDefault="00E0078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251CD901" w14:textId="39E77185" w:rsidR="00E27D27" w:rsidRPr="00E653A4" w:rsidRDefault="00E0078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5BEEF6D0" w14:textId="68CC2C67" w:rsidR="00E27D27" w:rsidRPr="00E653A4" w:rsidRDefault="00E00782" w:rsidP="00EC675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2F31C611" w14:textId="77777777" w:rsidR="005E3E5A" w:rsidRPr="00E653A4" w:rsidRDefault="005E3E5A" w:rsidP="00EC6752">
      <w:pPr>
        <w:rPr>
          <w:rFonts w:ascii="Arial" w:eastAsiaTheme="minorEastAsia" w:hAnsi="Arial" w:cs="Arial"/>
          <w:bCs/>
          <w:color w:val="000000" w:themeColor="text1"/>
          <w:highlight w:val="lightGray"/>
        </w:rPr>
      </w:pPr>
    </w:p>
    <w:p w14:paraId="36CF88D0" w14:textId="1DC5CB66" w:rsidR="001C7752" w:rsidRPr="00E653A4" w:rsidRDefault="005E3E5A" w:rsidP="00EC6752">
      <w:pPr>
        <w:rPr>
          <w:rFonts w:ascii="Arial" w:hAnsi="Arial" w:cs="Arial"/>
          <w:bCs/>
          <w:color w:val="000000" w:themeColor="text1"/>
          <w:highlight w:val="lightGray"/>
        </w:rPr>
      </w:pPr>
      <w:r w:rsidRPr="00E653A4">
        <w:rPr>
          <w:rFonts w:ascii="Arial" w:hAnsi="Arial" w:cs="Arial"/>
          <w:bCs/>
          <w:color w:val="000000" w:themeColor="text1"/>
          <w:highlight w:val="lightGray"/>
        </w:rPr>
        <w:t xml:space="preserve">where </w:t>
      </w:r>
      <m:oMath>
        <m:r>
          <w:rPr>
            <w:rFonts w:ascii="Cambria Math" w:hAnsi="Cambria Math" w:cs="Arial"/>
            <w:color w:val="000000" w:themeColor="text1"/>
            <w:highlight w:val="lightGray"/>
          </w:rPr>
          <m:t>j</m:t>
        </m:r>
      </m:oMath>
      <w:r w:rsidRPr="00E653A4">
        <w:rPr>
          <w:rFonts w:ascii="Arial" w:hAnsi="Arial" w:cs="Arial"/>
          <w:bCs/>
          <w:color w:val="000000" w:themeColor="text1"/>
          <w:highlight w:val="lightGray"/>
        </w:rPr>
        <w:t xml:space="preserve"> indexes over sites, </w:t>
      </w:r>
      <m:oMath>
        <m:r>
          <w:rPr>
            <w:rFonts w:ascii="Cambria Math" w:hAnsi="Cambria Math" w:cs="Arial"/>
            <w:color w:val="000000" w:themeColor="text1"/>
            <w:highlight w:val="lightGray"/>
          </w:rPr>
          <m:t>k</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 xml:space="preserve">indexes plots within sites, </w:t>
      </w:r>
      <w:r w:rsidR="00964FDC" w:rsidRPr="00E653A4">
        <w:rPr>
          <w:rFonts w:ascii="Arial" w:eastAsiaTheme="minorEastAsia" w:hAnsi="Arial" w:cs="Arial"/>
          <w:bCs/>
          <w:color w:val="000000" w:themeColor="text1"/>
          <w:highlight w:val="lightGray"/>
        </w:rPr>
        <w:t xml:space="preserve">and </w:t>
      </w:r>
      <m:oMath>
        <m:r>
          <w:rPr>
            <w:rFonts w:ascii="Cambria Math" w:hAnsi="Cambria Math" w:cs="Arial"/>
            <w:color w:val="000000" w:themeColor="text1"/>
            <w:highlight w:val="lightGray"/>
          </w:rPr>
          <m:t>i</m:t>
        </m:r>
      </m:oMath>
      <w:r w:rsidRPr="00E653A4">
        <w:rPr>
          <w:rFonts w:ascii="Arial" w:eastAsiaTheme="minorEastAsia" w:hAnsi="Arial" w:cs="Arial"/>
          <w:bCs/>
          <w:color w:val="000000" w:themeColor="text1"/>
          <w:highlight w:val="lightGray"/>
        </w:rPr>
        <w:t xml:space="preserve"> </w:t>
      </w:r>
      <w:r w:rsidRPr="00E653A4">
        <w:rPr>
          <w:rFonts w:ascii="Arial" w:hAnsi="Arial" w:cs="Arial"/>
          <w:bCs/>
          <w:color w:val="000000" w:themeColor="text1"/>
          <w:highlight w:val="lightGray"/>
        </w:rPr>
        <w:t>indexes species within a plot</w:t>
      </w:r>
      <w:r w:rsidR="00964FDC" w:rsidRPr="00E653A4">
        <w:rPr>
          <w:rFonts w:ascii="Arial" w:hAnsi="Arial" w:cs="Arial"/>
          <w:bCs/>
          <w:color w:val="000000" w:themeColor="text1"/>
          <w:highlight w:val="lightGray"/>
        </w:rPr>
        <w:t>.</w:t>
      </w:r>
    </w:p>
    <w:p w14:paraId="4818BB88" w14:textId="32AFDBCE" w:rsidR="005B09AA" w:rsidRPr="00E653A4" w:rsidRDefault="005B09AA" w:rsidP="00EC6752">
      <w:pPr>
        <w:rPr>
          <w:rFonts w:ascii="Arial" w:hAnsi="Arial" w:cs="Arial"/>
          <w:bCs/>
          <w:color w:val="000000" w:themeColor="text1"/>
          <w:highlight w:val="lightGray"/>
        </w:rPr>
      </w:pPr>
    </w:p>
    <w:p w14:paraId="462B32A8" w14:textId="09A12C28" w:rsidR="005B09AA" w:rsidRPr="00E653A4" w:rsidRDefault="005B09AA" w:rsidP="00EC6752">
      <w:pPr>
        <w:rPr>
          <w:rFonts w:ascii="Arial" w:hAnsi="Arial" w:cs="Arial"/>
          <w:bCs/>
          <w:color w:val="000000" w:themeColor="text1"/>
          <w:highlight w:val="lightGray"/>
        </w:rPr>
      </w:pPr>
      <w:commentRangeStart w:id="20"/>
      <w:r w:rsidRPr="00E653A4">
        <w:rPr>
          <w:rFonts w:ascii="Arial" w:hAnsi="Arial" w:cs="Arial"/>
          <w:bCs/>
          <w:color w:val="000000" w:themeColor="text1"/>
          <w:highlight w:val="lightGray"/>
        </w:rPr>
        <w:t>On the other hand</w:t>
      </w:r>
      <w:commentRangeEnd w:id="20"/>
      <w:r w:rsidR="0020217F">
        <w:rPr>
          <w:rStyle w:val="CommentReference"/>
          <w:rFonts w:ascii="Arial" w:eastAsia="Arial" w:hAnsi="Arial" w:cs="Arial"/>
        </w:rPr>
        <w:commentReference w:id="20"/>
      </w:r>
      <w:r w:rsidRPr="00E653A4">
        <w:rPr>
          <w:rFonts w:ascii="Arial" w:hAnsi="Arial" w:cs="Arial"/>
          <w:bCs/>
          <w:color w:val="000000" w:themeColor="text1"/>
          <w:highlight w:val="lightGray"/>
        </w:rPr>
        <w:t xml:space="preserve">, we model </w:t>
      </w:r>
      <w:r w:rsidR="002367D2" w:rsidRPr="00E653A4">
        <w:rPr>
          <w:rFonts w:ascii="Arial" w:hAnsi="Arial" w:cs="Arial"/>
          <w:bCs/>
          <w:color w:val="000000" w:themeColor="text1"/>
          <w:highlight w:val="lightGray"/>
        </w:rPr>
        <w:t>yearly</w:t>
      </w:r>
      <w:r w:rsidRPr="00E653A4">
        <w:rPr>
          <w:rFonts w:ascii="Arial" w:hAnsi="Arial" w:cs="Arial"/>
          <w:bCs/>
          <w:color w:val="000000" w:themeColor="text1"/>
          <w:highlight w:val="lightGray"/>
        </w:rPr>
        <w:t xml:space="preserve"> effects by re-scaling loss to be annual; that is, we classify a species as lost in a given year if it is present the prior year and absent in the current year.</w:t>
      </w:r>
      <w:r w:rsidR="002367D2" w:rsidRPr="00E653A4">
        <w:rPr>
          <w:rFonts w:ascii="Arial" w:hAnsi="Arial" w:cs="Arial"/>
          <w:bCs/>
          <w:color w:val="000000" w:themeColor="text1"/>
          <w:highlight w:val="lightGray"/>
        </w:rPr>
        <w:t xml:space="preserve"> Similarly, we replace pre-treatment abundance with abundance in the prior year. This leads to the modified model specification:</w:t>
      </w:r>
    </w:p>
    <w:p w14:paraId="5E365731" w14:textId="77777777" w:rsidR="002367D2" w:rsidRPr="00E653A4" w:rsidRDefault="002367D2" w:rsidP="002367D2">
      <w:pPr>
        <w:rPr>
          <w:rFonts w:ascii="Arial" w:hAnsi="Arial" w:cs="Arial"/>
          <w:bCs/>
          <w:color w:val="000000" w:themeColor="text1"/>
          <w:highlight w:val="lightGray"/>
        </w:rPr>
      </w:pPr>
    </w:p>
    <w:p w14:paraId="65BBEB35" w14:textId="0727BB20" w:rsidR="002367D2" w:rsidRPr="00E653A4" w:rsidRDefault="00E0078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color w:val="000000" w:themeColor="text1"/>
                  <w:highlight w:val="lightGray"/>
                </w:rPr>
              </m:ctrlPr>
            </m:sSubPr>
            <m:e>
              <m:r>
                <w:rPr>
                  <w:rFonts w:ascii="Cambria Math" w:eastAsiaTheme="minorEastAsia" w:hAnsi="Cambria Math" w:cs="Arial"/>
                  <w:color w:val="000000" w:themeColor="text1"/>
                  <w:highlight w:val="lightGray"/>
                </w:rPr>
                <m:t>logit</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P</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 xml:space="preserve">loss at year t </m:t>
                      </m:r>
                    </m:e>
                  </m:d>
                </m:e>
              </m:d>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0</m:t>
                  </m:r>
                </m:sub>
              </m:sSub>
              <m:r>
                <w:rPr>
                  <w:rFonts w:ascii="Cambria Math" w:eastAsiaTheme="minorEastAsia" w:hAnsi="Cambria Math" w:cs="Arial"/>
                  <w:color w:val="000000" w:themeColor="text1"/>
                  <w:highlight w:val="lightGray"/>
                </w:rPr>
                <m:t>+</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η</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γ</m:t>
              </m: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δ</m:t>
              </m:r>
            </m:e>
            <m:sub>
              <m:r>
                <w:rPr>
                  <w:rFonts w:ascii="Cambria Math" w:eastAsiaTheme="minorEastAsia" w:hAnsi="Cambria Math" w:cs="Arial"/>
                  <w:color w:val="000000" w:themeColor="text1"/>
                  <w:highlight w:val="lightGray"/>
                </w:rPr>
                <m:t>l</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i</m:t>
                  </m:r>
                </m:e>
              </m:d>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1</m:t>
              </m:r>
            </m:sub>
          </m:sSub>
          <m:r>
            <w:rPr>
              <w:rFonts w:ascii="Cambria Math" w:eastAsiaTheme="minorEastAsia" w:hAnsi="Cambria Math" w:cs="Arial"/>
              <w:color w:val="000000" w:themeColor="text1"/>
              <w:highlight w:val="lightGray"/>
            </w:rPr>
            <m:t>*abundance ran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k at year t-1</m:t>
              </m:r>
            </m:e>
            <m:sub>
              <m:r>
                <w:rPr>
                  <w:rFonts w:ascii="Cambria Math" w:eastAsiaTheme="minorEastAsia" w:hAnsi="Cambria Math" w:cs="Arial"/>
                  <w:color w:val="000000" w:themeColor="text1"/>
                  <w:highlight w:val="lightGray"/>
                </w:rPr>
                <m:t>i</m:t>
              </m:r>
            </m:sub>
          </m:sSub>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2-6</m:t>
                  </m:r>
                </m:sub>
              </m:sSub>
              <m:r>
                <w:rPr>
                  <w:rFonts w:ascii="Cambria Math" w:eastAsiaTheme="minorEastAsia" w:hAnsi="Cambria Math" w:cs="Arial"/>
                  <w:color w:val="000000" w:themeColor="text1"/>
                  <w:highlight w:val="lightGray"/>
                </w:rPr>
                <m:t>*treatmen</m:t>
              </m:r>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t</m:t>
                  </m:r>
                </m:e>
                <m:sub>
                  <m:r>
                    <w:rPr>
                      <w:rFonts w:ascii="Cambria Math" w:eastAsiaTheme="minorEastAsia" w:hAnsi="Cambria Math" w:cs="Arial"/>
                      <w:color w:val="000000" w:themeColor="text1"/>
                      <w:highlight w:val="lightGray"/>
                    </w:rPr>
                    <m:t>i</m:t>
                  </m:r>
                </m:sub>
              </m:sSub>
            </m:e>
          </m:d>
          <m:r>
            <w:rPr>
              <w:rFonts w:ascii="Cambria Math" w:eastAsiaTheme="minorEastAsia" w:hAnsi="Cambria Math" w:cs="Arial"/>
              <w:color w:val="000000" w:themeColor="text1"/>
              <w:highlight w:val="lightGray"/>
            </w:rPr>
            <m:t>+</m:t>
          </m:r>
          <m:d>
            <m:dPr>
              <m:begChr m:val="["/>
              <m:endChr m:val="]"/>
              <m:ctrlPr>
                <w:rPr>
                  <w:rFonts w:ascii="Cambria Math" w:eastAsiaTheme="minorEastAsia" w:hAnsi="Cambria Math" w:cs="Arial"/>
                  <w:bCs/>
                  <w:i/>
                  <w:color w:val="000000" w:themeColor="text1"/>
                  <w:highlight w:val="lightGray"/>
                </w:rPr>
              </m:ctrlPr>
            </m:dPr>
            <m:e>
              <m:sSub>
                <m:sSubPr>
                  <m:ctrlPr>
                    <w:rPr>
                      <w:rFonts w:ascii="Cambria Math" w:eastAsiaTheme="minorEastAsia" w:hAnsi="Cambria Math" w:cs="Arial"/>
                      <w:bCs/>
                      <w:i/>
                      <w:color w:val="000000" w:themeColor="text1"/>
                      <w:highlight w:val="lightGray"/>
                    </w:rPr>
                  </m:ctrlPr>
                </m:sSubPr>
                <m:e>
                  <m:r>
                    <w:rPr>
                      <w:rFonts w:ascii="Cambria Math" w:eastAsiaTheme="minorEastAsia" w:hAnsi="Cambria Math" w:cs="Arial"/>
                      <w:color w:val="000000" w:themeColor="text1"/>
                      <w:highlight w:val="lightGray"/>
                    </w:rPr>
                    <m:t>β</m:t>
                  </m:r>
                </m:e>
                <m:sub>
                  <m:r>
                    <w:rPr>
                      <w:rFonts w:ascii="Cambria Math" w:eastAsiaTheme="minorEastAsia" w:hAnsi="Cambria Math" w:cs="Arial"/>
                      <w:color w:val="000000" w:themeColor="text1"/>
                      <w:highlight w:val="lightGray"/>
                    </w:rPr>
                    <m:t>7-11</m:t>
                  </m:r>
                </m:sub>
              </m:sSub>
              <m:r>
                <w:rPr>
                  <w:rFonts w:ascii="Cambria Math" w:eastAsiaTheme="minorEastAsia" w:hAnsi="Cambria Math" w:cs="Arial"/>
                  <w:color w:val="000000" w:themeColor="text1"/>
                  <w:highlight w:val="lightGray"/>
                </w:rPr>
                <m:t xml:space="preserve">*  </m:t>
              </m:r>
              <m:sSub>
                <m:sSubPr>
                  <m:ctrlPr>
                    <w:rPr>
                      <w:rFonts w:ascii="Cambria Math" w:eastAsiaTheme="minorEastAsia" w:hAnsi="Cambria Math" w:cs="Arial"/>
                      <w:bCs/>
                      <w:i/>
                      <w:color w:val="000000" w:themeColor="text1"/>
                      <w:highlight w:val="lightGray"/>
                    </w:rPr>
                  </m:ctrlPr>
                </m:sSubPr>
                <m:e>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abundance rank at time t-1*treatment</m:t>
                      </m:r>
                    </m:e>
                  </m:d>
                </m:e>
                <m:sub>
                  <m:r>
                    <w:rPr>
                      <w:rFonts w:ascii="Cambria Math" w:eastAsiaTheme="minorEastAsia" w:hAnsi="Cambria Math" w:cs="Arial"/>
                      <w:color w:val="000000" w:themeColor="text1"/>
                      <w:highlight w:val="lightGray"/>
                    </w:rPr>
                    <m:t>i</m:t>
                  </m:r>
                </m:sub>
              </m:sSub>
            </m:e>
          </m:d>
        </m:oMath>
      </m:oMathPara>
    </w:p>
    <w:p w14:paraId="753B4C7B" w14:textId="77777777" w:rsidR="002367D2" w:rsidRPr="00E653A4" w:rsidRDefault="00E0078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η</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η</m:t>
                  </m:r>
                </m:sub>
              </m:sSub>
            </m:e>
          </m:d>
        </m:oMath>
      </m:oMathPara>
    </w:p>
    <w:p w14:paraId="7EF21107" w14:textId="77777777" w:rsidR="002367D2" w:rsidRPr="00E653A4" w:rsidRDefault="00E0078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γ</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j</m:t>
              </m:r>
              <m:d>
                <m:dPr>
                  <m:begChr m:val="["/>
                  <m:endChr m:val="]"/>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k</m:t>
                  </m:r>
                </m:e>
              </m:d>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γ</m:t>
                  </m:r>
                </m:sub>
              </m:sSub>
            </m:e>
          </m:d>
        </m:oMath>
      </m:oMathPara>
    </w:p>
    <w:p w14:paraId="27842D9C" w14:textId="26EA9878" w:rsidR="002367D2" w:rsidRPr="00E653A4" w:rsidRDefault="00E00782" w:rsidP="002367D2">
      <w:pPr>
        <w:rPr>
          <w:rFonts w:ascii="Arial" w:eastAsiaTheme="minorEastAsia" w:hAnsi="Arial" w:cs="Arial"/>
          <w:bCs/>
          <w:color w:val="000000" w:themeColor="text1"/>
          <w:highlight w:val="lightGray"/>
        </w:rPr>
      </w:pPr>
      <m:oMathPara>
        <m:oMath>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δ</m:t>
              </m:r>
              <m:ctrlPr>
                <w:rPr>
                  <w:rFonts w:ascii="Cambria Math" w:eastAsiaTheme="minorEastAsia" w:hAnsi="Cambria Math" w:cs="Arial"/>
                  <w:bCs/>
                  <w:color w:val="000000" w:themeColor="text1"/>
                  <w:highlight w:val="lightGray"/>
                </w:rPr>
              </m:ctrlPr>
            </m:e>
            <m:sub>
              <m:r>
                <w:rPr>
                  <w:rFonts w:ascii="Cambria Math" w:eastAsiaTheme="minorEastAsia" w:hAnsi="Cambria Math" w:cs="Arial"/>
                  <w:color w:val="000000" w:themeColor="text1"/>
                  <w:highlight w:val="lightGray"/>
                </w:rPr>
                <m:t>l</m:t>
              </m:r>
            </m:sub>
          </m:sSub>
          <m:r>
            <m:rPr>
              <m:sty m:val="p"/>
            </m:rPr>
            <w:rPr>
              <w:rFonts w:ascii="Cambria Math" w:eastAsiaTheme="minorEastAsia" w:hAnsi="Cambria Math" w:cs="Arial"/>
              <w:color w:val="000000" w:themeColor="text1"/>
              <w:highlight w:val="lightGray"/>
            </w:rPr>
            <m:t>∼</m:t>
          </m:r>
          <m:r>
            <m:rPr>
              <m:scr m:val="script"/>
            </m:rPr>
            <w:rPr>
              <w:rFonts w:ascii="Cambria Math" w:eastAsiaTheme="minorEastAsia" w:hAnsi="Cambria Math" w:cs="Arial"/>
              <w:color w:val="000000" w:themeColor="text1"/>
              <w:highlight w:val="lightGray"/>
            </w:rPr>
            <m:t>N</m:t>
          </m:r>
          <m:d>
            <m:dPr>
              <m:ctrlPr>
                <w:rPr>
                  <w:rFonts w:ascii="Cambria Math" w:eastAsiaTheme="minorEastAsia" w:hAnsi="Cambria Math" w:cs="Arial"/>
                  <w:bCs/>
                  <w:i/>
                  <w:color w:val="000000" w:themeColor="text1"/>
                  <w:highlight w:val="lightGray"/>
                </w:rPr>
              </m:ctrlPr>
            </m:dPr>
            <m:e>
              <m:r>
                <w:rPr>
                  <w:rFonts w:ascii="Cambria Math" w:eastAsiaTheme="minorEastAsia" w:hAnsi="Cambria Math" w:cs="Arial"/>
                  <w:color w:val="000000" w:themeColor="text1"/>
                  <w:highlight w:val="lightGray"/>
                </w:rPr>
                <m:t>0,</m:t>
              </m:r>
              <m:sSub>
                <m:sSubPr>
                  <m:ctrlPr>
                    <w:rPr>
                      <w:rFonts w:ascii="Cambria Math" w:eastAsiaTheme="minorEastAsia" w:hAnsi="Cambria Math" w:cs="Arial"/>
                      <w:bCs/>
                      <w:i/>
                      <w:color w:val="000000" w:themeColor="text1"/>
                      <w:highlight w:val="lightGray"/>
                    </w:rPr>
                  </m:ctrlPr>
                </m:sSubPr>
                <m:e>
                  <m:r>
                    <m:rPr>
                      <m:sty m:val="p"/>
                    </m:rPr>
                    <w:rPr>
                      <w:rFonts w:ascii="Cambria Math" w:eastAsiaTheme="minorEastAsia" w:hAnsi="Cambria Math" w:cs="Arial"/>
                      <w:color w:val="000000" w:themeColor="text1"/>
                      <w:highlight w:val="lightGray"/>
                    </w:rPr>
                    <m:t>σ</m:t>
                  </m:r>
                </m:e>
                <m:sub>
                  <m:r>
                    <m:rPr>
                      <m:sty m:val="p"/>
                    </m:rPr>
                    <w:rPr>
                      <w:rFonts w:ascii="Cambria Math" w:eastAsiaTheme="minorEastAsia" w:hAnsi="Cambria Math" w:cs="Arial"/>
                      <w:color w:val="000000" w:themeColor="text1"/>
                      <w:highlight w:val="lightGray"/>
                    </w:rPr>
                    <m:t>δ</m:t>
                  </m:r>
                </m:sub>
              </m:sSub>
            </m:e>
          </m:d>
        </m:oMath>
      </m:oMathPara>
    </w:p>
    <w:p w14:paraId="10E7FF46" w14:textId="6DD170A5" w:rsidR="002367D2" w:rsidRDefault="002367D2" w:rsidP="002367D2">
      <w:pPr>
        <w:rPr>
          <w:rFonts w:ascii="Arial" w:eastAsiaTheme="minorEastAsia" w:hAnsi="Arial" w:cs="Arial"/>
          <w:bCs/>
          <w:color w:val="000000" w:themeColor="text1"/>
        </w:rPr>
      </w:pPr>
      <w:r w:rsidRPr="00E653A4">
        <w:rPr>
          <w:rFonts w:ascii="Arial" w:eastAsiaTheme="minorEastAsia" w:hAnsi="Arial" w:cs="Arial"/>
          <w:bCs/>
          <w:color w:val="000000" w:themeColor="text1"/>
          <w:highlight w:val="lightGray"/>
        </w:rPr>
        <w:t xml:space="preserve">where </w:t>
      </w:r>
      <m:oMath>
        <m:r>
          <w:rPr>
            <w:rFonts w:ascii="Cambria Math" w:eastAsiaTheme="minorEastAsia" w:hAnsi="Cambria Math" w:cs="Arial"/>
            <w:color w:val="000000" w:themeColor="text1"/>
            <w:highlight w:val="lightGray"/>
          </w:rPr>
          <m:t>t</m:t>
        </m:r>
      </m:oMath>
      <w:r w:rsidRPr="00E653A4">
        <w:rPr>
          <w:rFonts w:ascii="Arial" w:eastAsiaTheme="minorEastAsia" w:hAnsi="Arial" w:cs="Arial"/>
          <w:bCs/>
          <w:color w:val="000000" w:themeColor="text1"/>
          <w:highlight w:val="lightGray"/>
        </w:rPr>
        <w:t xml:space="preserve"> is any treatment year, ranging from 1 to 10.</w:t>
      </w:r>
    </w:p>
    <w:p w14:paraId="14D67B16" w14:textId="77777777" w:rsidR="002367D2" w:rsidRPr="001C7752" w:rsidRDefault="002367D2" w:rsidP="002367D2">
      <w:pPr>
        <w:rPr>
          <w:rFonts w:ascii="Arial" w:eastAsiaTheme="minorEastAsia" w:hAnsi="Arial" w:cs="Arial"/>
          <w:bCs/>
          <w:color w:val="000000" w:themeColor="text1"/>
        </w:rPr>
      </w:pPr>
    </w:p>
    <w:p w14:paraId="75B93BC1" w14:textId="0A2E2268" w:rsidR="002367D2" w:rsidRPr="005E3E5A" w:rsidRDefault="002367D2" w:rsidP="00EC6752">
      <w:pPr>
        <w:rPr>
          <w:rFonts w:ascii="Arial" w:hAnsi="Arial" w:cs="Arial"/>
          <w:bCs/>
          <w:color w:val="000000" w:themeColor="text1"/>
          <w:vertAlign w:val="subscript"/>
        </w:rPr>
      </w:pPr>
    </w:p>
    <w:p w14:paraId="4D24433D" w14:textId="77777777" w:rsidR="007C0AD3" w:rsidRPr="003A5112" w:rsidRDefault="007C0AD3" w:rsidP="00EC6752">
      <w:pPr>
        <w:rPr>
          <w:rFonts w:ascii="Arial" w:hAnsi="Arial" w:cs="Arial"/>
          <w:bCs/>
          <w:color w:val="000000" w:themeColor="text1"/>
        </w:rPr>
      </w:pPr>
    </w:p>
    <w:p w14:paraId="157C4734" w14:textId="77777777" w:rsidR="00EF09A2" w:rsidRPr="003A5112" w:rsidRDefault="00EF09A2" w:rsidP="00EF09A2">
      <w:pPr>
        <w:rPr>
          <w:rFonts w:ascii="Arial" w:hAnsi="Arial" w:cs="Arial"/>
          <w:b/>
          <w:sz w:val="22"/>
          <w:szCs w:val="22"/>
        </w:rPr>
      </w:pPr>
    </w:p>
    <w:p w14:paraId="5BC45175" w14:textId="77777777" w:rsidR="00EF09A2" w:rsidRPr="003A5112" w:rsidRDefault="00EF09A2" w:rsidP="00EF09A2">
      <w:pPr>
        <w:rPr>
          <w:rFonts w:ascii="Arial" w:hAnsi="Arial" w:cs="Arial"/>
          <w:b/>
          <w:sz w:val="22"/>
          <w:szCs w:val="22"/>
        </w:rPr>
      </w:pPr>
      <w:r w:rsidRPr="003A5112">
        <w:rPr>
          <w:rFonts w:ascii="Arial" w:hAnsi="Arial" w:cs="Arial"/>
          <w:b/>
          <w:sz w:val="22"/>
          <w:szCs w:val="22"/>
        </w:rPr>
        <w:t>SI Analyses and Results</w:t>
      </w:r>
    </w:p>
    <w:p w14:paraId="1575DEDB" w14:textId="77777777" w:rsidR="00EF09A2" w:rsidRPr="003A5112" w:rsidRDefault="00EF09A2" w:rsidP="00EF09A2">
      <w:pPr>
        <w:rPr>
          <w:rFonts w:ascii="Arial" w:hAnsi="Arial" w:cs="Arial"/>
          <w:b/>
          <w:sz w:val="22"/>
          <w:szCs w:val="22"/>
        </w:rPr>
      </w:pPr>
    </w:p>
    <w:p w14:paraId="65F339DE" w14:textId="4EE741C0" w:rsidR="00EF09A2" w:rsidRPr="003A5112" w:rsidRDefault="00EF09A2" w:rsidP="00EF09A2">
      <w:pPr>
        <w:rPr>
          <w:rFonts w:ascii="Arial" w:hAnsi="Arial" w:cs="Arial"/>
          <w:b/>
          <w:sz w:val="22"/>
          <w:szCs w:val="22"/>
        </w:rPr>
      </w:pPr>
      <w:r w:rsidRPr="003A5112">
        <w:rPr>
          <w:rFonts w:ascii="Arial" w:hAnsi="Arial" w:cs="Arial"/>
          <w:b/>
          <w:sz w:val="22"/>
          <w:szCs w:val="22"/>
        </w:rPr>
        <w:t xml:space="preserve">Testing the robustness of the Nutrient Network results to the choice of cutoffs for rare, versus dominant. </w:t>
      </w:r>
    </w:p>
    <w:p w14:paraId="1031A342" w14:textId="77777777" w:rsidR="00EF09A2" w:rsidRPr="003A5112" w:rsidRDefault="00EF09A2" w:rsidP="00EF09A2">
      <w:pPr>
        <w:rPr>
          <w:rFonts w:ascii="Arial" w:hAnsi="Arial" w:cs="Arial"/>
          <w:b/>
          <w:sz w:val="22"/>
          <w:szCs w:val="22"/>
        </w:rPr>
      </w:pPr>
    </w:p>
    <w:p w14:paraId="5B50E78D"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abundance by treatment for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49CFFE7D" w14:textId="77777777" w:rsidR="00EF09A2" w:rsidRPr="003A5112" w:rsidRDefault="00EF09A2" w:rsidP="00EF09A2">
      <w:pPr>
        <w:rPr>
          <w:rFonts w:ascii="Arial" w:hAnsi="Arial" w:cs="Arial"/>
          <w:b/>
          <w:sz w:val="22"/>
          <w:szCs w:val="22"/>
        </w:rPr>
      </w:pPr>
    </w:p>
    <w:p w14:paraId="4B62DB53" w14:textId="77777777" w:rsidR="00EF09A2" w:rsidRPr="003A5112" w:rsidRDefault="00EF09A2" w:rsidP="00EF09A2">
      <w:pPr>
        <w:rPr>
          <w:rFonts w:ascii="Arial" w:hAnsi="Arial" w:cs="Arial"/>
          <w:b/>
          <w:sz w:val="22"/>
          <w:szCs w:val="22"/>
        </w:rPr>
      </w:pP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52D48C60" wp14:editId="3F1A11AC">
            <wp:extent cx="6381171" cy="32555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87387" cy="3258751"/>
                    </a:xfrm>
                    <a:prstGeom prst="rect">
                      <a:avLst/>
                    </a:prstGeom>
                    <a:noFill/>
                    <a:ln>
                      <a:noFill/>
                    </a:ln>
                  </pic:spPr>
                </pic:pic>
              </a:graphicData>
            </a:graphic>
          </wp:inline>
        </w:drawing>
      </w:r>
      <w:r w:rsidRPr="003A5112">
        <w:rPr>
          <w:rFonts w:ascii="Arial" w:hAnsi="Arial" w:cs="Arial"/>
          <w:color w:val="000000"/>
        </w:rPr>
        <w:fldChar w:fldCharType="end"/>
      </w:r>
    </w:p>
    <w:p w14:paraId="2A84D7CB" w14:textId="77777777" w:rsidR="00EF09A2" w:rsidRPr="003A5112" w:rsidRDefault="00EF09A2" w:rsidP="00EF09A2">
      <w:pPr>
        <w:rPr>
          <w:rFonts w:ascii="Arial" w:hAnsi="Arial" w:cs="Arial"/>
          <w:b/>
          <w:sz w:val="22"/>
          <w:szCs w:val="22"/>
        </w:rPr>
      </w:pPr>
    </w:p>
    <w:p w14:paraId="45575C04" w14:textId="77777777" w:rsidR="00EF09A2" w:rsidRPr="003A5112" w:rsidRDefault="00EF09A2" w:rsidP="00EF09A2">
      <w:pPr>
        <w:rPr>
          <w:rFonts w:ascii="Arial" w:hAnsi="Arial" w:cs="Arial"/>
          <w:b/>
          <w:sz w:val="22"/>
          <w:szCs w:val="22"/>
        </w:rPr>
      </w:pPr>
    </w:p>
    <w:p w14:paraId="4371D40E" w14:textId="77777777" w:rsidR="00EF09A2" w:rsidRPr="003A5112" w:rsidRDefault="00EF09A2" w:rsidP="00EF09A2">
      <w:pPr>
        <w:rPr>
          <w:rFonts w:ascii="Arial" w:hAnsi="Arial" w:cs="Arial"/>
          <w:b/>
          <w:sz w:val="22"/>
          <w:szCs w:val="22"/>
        </w:rPr>
      </w:pPr>
      <w:r w:rsidRPr="003A5112">
        <w:rPr>
          <w:rFonts w:ascii="Arial" w:hAnsi="Arial" w:cs="Arial"/>
          <w:b/>
          <w:sz w:val="22"/>
          <w:szCs w:val="22"/>
        </w:rPr>
        <w:t xml:space="preserve">Figure SX. </w:t>
      </w:r>
      <w:r w:rsidRPr="003A5112">
        <w:rPr>
          <w:rFonts w:ascii="Arial" w:hAnsi="Arial" w:cs="Arial"/>
          <w:bCs/>
          <w:sz w:val="22"/>
          <w:szCs w:val="22"/>
        </w:rPr>
        <w:t xml:space="preserve">Results for the change in species richness by treatment for species characterized as: dominant, rare, and subordinate species, comparing results for two different cut-offs for defining how species are classified as rare versus dominant. The left panel shows the results presented in the main text (i.e., using cut-off 1:  </w:t>
      </w:r>
      <w:r w:rsidRPr="003A5112">
        <w:rPr>
          <w:rFonts w:ascii="Arial" w:hAnsi="Arial" w:cs="Arial"/>
          <w:bCs/>
          <w:color w:val="000000" w:themeColor="text1"/>
        </w:rPr>
        <w:t>the least abundant 20% of species and dominant to be the top 20% of species (</w:t>
      </w:r>
      <w:r w:rsidRPr="003A5112">
        <w:rPr>
          <w:rFonts w:ascii="Arial" w:hAnsi="Arial" w:cs="Arial"/>
          <w:bCs/>
          <w:sz w:val="22"/>
          <w:szCs w:val="22"/>
        </w:rPr>
        <w:t xml:space="preserve">), whereas the right panel uses a cut-off that expands the definition of rare species to </w:t>
      </w:r>
      <w:r w:rsidRPr="003A5112">
        <w:rPr>
          <w:rFonts w:ascii="Arial" w:hAnsi="Arial" w:cs="Arial"/>
          <w:bCs/>
          <w:color w:val="000000" w:themeColor="text1"/>
        </w:rPr>
        <w:t>include the 40% of species with the lowest relative abundance (cover) per site.</w:t>
      </w:r>
    </w:p>
    <w:p w14:paraId="00E0E552" w14:textId="77777777" w:rsidR="00EF09A2" w:rsidRPr="003A5112" w:rsidRDefault="00EF09A2" w:rsidP="00EF09A2">
      <w:pPr>
        <w:rPr>
          <w:rFonts w:ascii="Arial" w:hAnsi="Arial" w:cs="Arial"/>
          <w:b/>
          <w:sz w:val="22"/>
          <w:szCs w:val="22"/>
        </w:rPr>
      </w:pPr>
    </w:p>
    <w:p w14:paraId="4ECA3229" w14:textId="77777777" w:rsidR="00EF09A2" w:rsidRPr="003A5112" w:rsidRDefault="00EF09A2" w:rsidP="00EF09A2">
      <w:pPr>
        <w:rPr>
          <w:rFonts w:ascii="Arial" w:hAnsi="Arial" w:cs="Arial"/>
          <w:b/>
          <w:sz w:val="22"/>
          <w:szCs w:val="22"/>
        </w:rPr>
      </w:pPr>
    </w:p>
    <w:p w14:paraId="3DF331A7" w14:textId="77777777" w:rsidR="00EF09A2" w:rsidRPr="003A5112" w:rsidRDefault="00EF09A2" w:rsidP="00EF09A2">
      <w:pPr>
        <w:rPr>
          <w:rFonts w:ascii="Arial" w:hAnsi="Arial" w:cs="Arial"/>
          <w:b/>
          <w:sz w:val="22"/>
          <w:szCs w:val="22"/>
        </w:rPr>
      </w:pPr>
      <w:r w:rsidRPr="003A5112">
        <w:rPr>
          <w:rFonts w:ascii="Arial" w:hAnsi="Arial" w:cs="Arial"/>
          <w:b/>
          <w:noProof/>
          <w:sz w:val="22"/>
          <w:szCs w:val="22"/>
        </w:rPr>
        <w:lastRenderedPageBreak/>
        <w:drawing>
          <wp:inline distT="0" distB="0" distL="0" distR="0" wp14:anchorId="6624C24F" wp14:editId="2B3F2DD6">
            <wp:extent cx="5943600" cy="3035935"/>
            <wp:effectExtent l="0" t="0" r="0" b="0"/>
            <wp:docPr id="1025" name="Picture 6">
              <a:extLst xmlns:a="http://schemas.openxmlformats.org/drawingml/2006/main">
                <a:ext uri="{FF2B5EF4-FFF2-40B4-BE49-F238E27FC236}">
                  <a16:creationId xmlns:a16="http://schemas.microsoft.com/office/drawing/2014/main" id="{EE56B084-9A2F-BC41-AFB3-166BAF6CCB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Picture 6">
                      <a:extLst>
                        <a:ext uri="{FF2B5EF4-FFF2-40B4-BE49-F238E27FC236}">
                          <a16:creationId xmlns:a16="http://schemas.microsoft.com/office/drawing/2014/main" id="{EE56B084-9A2F-BC41-AFB3-166BAF6CCBFF}"/>
                        </a:ext>
                      </a:extLst>
                    </pic:cNvPr>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5943600" cy="3035935"/>
                    </a:xfrm>
                    <a:prstGeom prst="rect">
                      <a:avLst/>
                    </a:prstGeom>
                    <a:noFill/>
                  </pic:spPr>
                </pic:pic>
              </a:graphicData>
            </a:graphic>
          </wp:inline>
        </w:drawing>
      </w:r>
    </w:p>
    <w:p w14:paraId="35C4A20B" w14:textId="77777777" w:rsidR="00EF09A2" w:rsidRPr="003A5112" w:rsidRDefault="00EF09A2" w:rsidP="00EF09A2">
      <w:pPr>
        <w:rPr>
          <w:rFonts w:ascii="Arial" w:hAnsi="Arial" w:cs="Arial"/>
          <w:sz w:val="22"/>
          <w:szCs w:val="22"/>
        </w:rPr>
      </w:pPr>
    </w:p>
    <w:p w14:paraId="538959AF" w14:textId="77777777" w:rsidR="00EF09A2" w:rsidRPr="003A5112" w:rsidRDefault="00EF09A2" w:rsidP="00EF09A2">
      <w:pPr>
        <w:rPr>
          <w:rFonts w:ascii="Arial" w:hAnsi="Arial" w:cs="Arial"/>
          <w:sz w:val="22"/>
          <w:szCs w:val="22"/>
        </w:rPr>
      </w:pPr>
    </w:p>
    <w:p w14:paraId="574278AC" w14:textId="77777777" w:rsidR="00EF09A2" w:rsidRPr="003A5112" w:rsidRDefault="00EF09A2" w:rsidP="00EF09A2">
      <w:pPr>
        <w:rPr>
          <w:rFonts w:ascii="Arial" w:hAnsi="Arial" w:cs="Arial"/>
          <w:sz w:val="22"/>
          <w:szCs w:val="22"/>
        </w:rPr>
      </w:pPr>
    </w:p>
    <w:p w14:paraId="2C1C401E" w14:textId="77777777" w:rsidR="00EF09A2" w:rsidRPr="003A5112" w:rsidRDefault="00EF09A2" w:rsidP="00EF09A2">
      <w:pPr>
        <w:rPr>
          <w:rFonts w:ascii="Arial" w:hAnsi="Arial" w:cs="Arial"/>
          <w:sz w:val="22"/>
          <w:szCs w:val="22"/>
        </w:rPr>
      </w:pPr>
    </w:p>
    <w:p w14:paraId="29D9CE48" w14:textId="77777777" w:rsidR="00EF09A2" w:rsidRPr="003A5112" w:rsidRDefault="00EF09A2" w:rsidP="005F16CD">
      <w:pPr>
        <w:rPr>
          <w:rFonts w:ascii="Arial" w:hAnsi="Arial" w:cs="Arial"/>
          <w:b/>
          <w:bCs/>
          <w:sz w:val="22"/>
          <w:szCs w:val="22"/>
        </w:rPr>
      </w:pPr>
    </w:p>
    <w:p w14:paraId="56A70CCC" w14:textId="7C611946" w:rsidR="005F16CD" w:rsidRPr="003A5112" w:rsidRDefault="005F16CD" w:rsidP="005F16CD">
      <w:pPr>
        <w:rPr>
          <w:rFonts w:ascii="Arial" w:hAnsi="Arial" w:cs="Arial"/>
          <w:b/>
          <w:bCs/>
          <w:sz w:val="22"/>
          <w:szCs w:val="22"/>
        </w:rPr>
      </w:pPr>
    </w:p>
    <w:p w14:paraId="34137D47" w14:textId="6AB9E787" w:rsidR="00EF09A2" w:rsidRPr="003A5112" w:rsidRDefault="00EF09A2" w:rsidP="005F16CD">
      <w:pPr>
        <w:rPr>
          <w:rFonts w:ascii="Arial" w:hAnsi="Arial" w:cs="Arial"/>
          <w:b/>
          <w:bCs/>
          <w:sz w:val="22"/>
          <w:szCs w:val="22"/>
        </w:rPr>
      </w:pPr>
    </w:p>
    <w:p w14:paraId="78F424F8" w14:textId="493B32C2" w:rsidR="00EF09A2" w:rsidRPr="003A5112" w:rsidRDefault="00EF09A2" w:rsidP="005F16CD">
      <w:pPr>
        <w:rPr>
          <w:rFonts w:ascii="Arial" w:hAnsi="Arial" w:cs="Arial"/>
          <w:b/>
          <w:bCs/>
          <w:sz w:val="22"/>
          <w:szCs w:val="22"/>
        </w:rPr>
      </w:pPr>
    </w:p>
    <w:p w14:paraId="7F170F45" w14:textId="32B1BF41" w:rsidR="00EF09A2" w:rsidRPr="003A5112" w:rsidRDefault="00EF09A2" w:rsidP="005F16CD">
      <w:pPr>
        <w:rPr>
          <w:rFonts w:ascii="Arial" w:hAnsi="Arial" w:cs="Arial"/>
          <w:b/>
          <w:bCs/>
          <w:sz w:val="22"/>
          <w:szCs w:val="22"/>
        </w:rPr>
      </w:pPr>
    </w:p>
    <w:p w14:paraId="6802FDBF" w14:textId="55CD801F" w:rsidR="00EF09A2" w:rsidRPr="003A5112" w:rsidRDefault="00EF09A2" w:rsidP="005F16CD">
      <w:pPr>
        <w:rPr>
          <w:rFonts w:ascii="Arial" w:hAnsi="Arial" w:cs="Arial"/>
          <w:b/>
          <w:bCs/>
          <w:sz w:val="22"/>
          <w:szCs w:val="22"/>
        </w:rPr>
      </w:pPr>
    </w:p>
    <w:p w14:paraId="47B90924" w14:textId="20A088CA" w:rsidR="00EF09A2" w:rsidRPr="003A5112" w:rsidRDefault="00EF09A2" w:rsidP="005F16CD">
      <w:pPr>
        <w:rPr>
          <w:rFonts w:ascii="Arial" w:hAnsi="Arial" w:cs="Arial"/>
          <w:b/>
          <w:bCs/>
          <w:sz w:val="22"/>
          <w:szCs w:val="22"/>
        </w:rPr>
      </w:pPr>
    </w:p>
    <w:p w14:paraId="49AC77A3" w14:textId="77777777" w:rsidR="00EF09A2" w:rsidRPr="003A5112" w:rsidRDefault="00EF09A2" w:rsidP="005F16CD">
      <w:pPr>
        <w:rPr>
          <w:rFonts w:ascii="Arial" w:hAnsi="Arial" w:cs="Arial"/>
          <w:b/>
          <w:bCs/>
          <w:sz w:val="22"/>
          <w:szCs w:val="22"/>
        </w:rPr>
      </w:pPr>
    </w:p>
    <w:p w14:paraId="61A2D9DB" w14:textId="5A0AD2CC" w:rsidR="005F16CD" w:rsidRPr="003A5112" w:rsidRDefault="005F16CD" w:rsidP="005F16CD">
      <w:pPr>
        <w:rPr>
          <w:rFonts w:ascii="Arial" w:hAnsi="Arial" w:cs="Arial"/>
          <w:b/>
          <w:bCs/>
          <w:sz w:val="22"/>
          <w:szCs w:val="22"/>
          <w:u w:val="single"/>
        </w:rPr>
      </w:pPr>
      <w:r w:rsidRPr="003A5112">
        <w:rPr>
          <w:rFonts w:ascii="Arial" w:hAnsi="Arial" w:cs="Arial"/>
          <w:b/>
          <w:bCs/>
          <w:sz w:val="22"/>
          <w:szCs w:val="22"/>
          <w:u w:val="single"/>
        </w:rPr>
        <w:t xml:space="preserve">Potential Figures below - </w:t>
      </w:r>
      <w:r w:rsidR="003A5112" w:rsidRPr="003A5112">
        <w:rPr>
          <w:rFonts w:ascii="Arial" w:hAnsi="Arial" w:cs="Arial"/>
          <w:b/>
          <w:bCs/>
          <w:sz w:val="22"/>
          <w:szCs w:val="22"/>
          <w:u w:val="single"/>
        </w:rPr>
        <w:t>R</w:t>
      </w:r>
      <w:r w:rsidRPr="003A5112">
        <w:rPr>
          <w:rFonts w:ascii="Arial" w:hAnsi="Arial" w:cs="Arial"/>
          <w:b/>
          <w:bCs/>
          <w:sz w:val="22"/>
          <w:szCs w:val="22"/>
          <w:u w:val="single"/>
        </w:rPr>
        <w:t xml:space="preserve">esults </w:t>
      </w:r>
      <w:r w:rsidR="003A5112" w:rsidRPr="003A5112">
        <w:rPr>
          <w:rFonts w:ascii="Arial" w:hAnsi="Arial" w:cs="Arial"/>
          <w:b/>
          <w:bCs/>
          <w:sz w:val="22"/>
          <w:szCs w:val="22"/>
          <w:u w:val="single"/>
        </w:rPr>
        <w:t>Main Text.</w:t>
      </w:r>
    </w:p>
    <w:p w14:paraId="3F8C880A" w14:textId="77777777" w:rsidR="005F16CD" w:rsidRPr="003A5112" w:rsidRDefault="005F16CD" w:rsidP="005F16CD">
      <w:pPr>
        <w:rPr>
          <w:rFonts w:ascii="Arial" w:hAnsi="Arial" w:cs="Arial"/>
          <w:sz w:val="22"/>
          <w:szCs w:val="22"/>
        </w:rPr>
      </w:pPr>
    </w:p>
    <w:p w14:paraId="0D4BCD8A" w14:textId="77777777" w:rsidR="005F16CD" w:rsidRPr="003A5112" w:rsidRDefault="005F16CD" w:rsidP="005F16CD">
      <w:pPr>
        <w:rPr>
          <w:rFonts w:ascii="Arial" w:hAnsi="Arial" w:cs="Arial"/>
          <w:sz w:val="22"/>
          <w:szCs w:val="22"/>
        </w:rPr>
      </w:pPr>
    </w:p>
    <w:p w14:paraId="3018DBCF"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"https://lh5.googleusercontent.com/U2xKJ0AAQKDWoSWpUMFU7ympP2srHUElqDHjLDHSPCd7FQIsa0aHyffFiserFAE5xTI4v0LzcWwvunzmiE6suxmm-gFvx-xDpz3cAwiN2FXh6yduJ7qsDBZGDBUOczLX0OoqHao44ss"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A63CF50" wp14:editId="621538F4">
            <wp:extent cx="5342645" cy="330287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50597" cy="3307792"/>
                    </a:xfrm>
                    <a:prstGeom prst="rect">
                      <a:avLst/>
                    </a:prstGeom>
                    <a:noFill/>
                    <a:ln>
                      <a:noFill/>
                    </a:ln>
                  </pic:spPr>
                </pic:pic>
              </a:graphicData>
            </a:graphic>
          </wp:inline>
        </w:drawing>
      </w:r>
      <w:r w:rsidRPr="003A5112">
        <w:rPr>
          <w:rFonts w:ascii="Arial" w:hAnsi="Arial" w:cs="Arial"/>
          <w:color w:val="000000"/>
        </w:rPr>
        <w:fldChar w:fldCharType="end"/>
      </w:r>
    </w:p>
    <w:p w14:paraId="44B56246" w14:textId="77777777" w:rsidR="005F16CD" w:rsidRPr="003A5112" w:rsidRDefault="005F16CD" w:rsidP="005F16CD">
      <w:pPr>
        <w:rPr>
          <w:rFonts w:ascii="Arial" w:hAnsi="Arial" w:cs="Arial"/>
          <w:sz w:val="22"/>
          <w:szCs w:val="22"/>
        </w:rPr>
      </w:pPr>
    </w:p>
    <w:p w14:paraId="7D87FB9B" w14:textId="77777777" w:rsidR="005F16CD" w:rsidRPr="003A5112" w:rsidRDefault="005F16CD" w:rsidP="005F16CD">
      <w:pPr>
        <w:rPr>
          <w:rFonts w:ascii="Arial" w:hAnsi="Arial" w:cs="Arial"/>
          <w:sz w:val="22"/>
          <w:szCs w:val="22"/>
        </w:rPr>
      </w:pPr>
    </w:p>
    <w:p w14:paraId="64CC63E4" w14:textId="77777777" w:rsidR="005F16CD" w:rsidRPr="003A5112" w:rsidRDefault="005F16CD" w:rsidP="005F16CD">
      <w:pP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"https://lh6.googleusercontent.com/CHPDwYPw116RJeh8oldF1nNPVGataZbsv0IQT0LJlE1dYPMPyObZoFjHIhttD5CU8SP762ygbwBvAOTEqwEkd16N4gY4CzlfV0rjK7CdC0fYTiTmalb3yEpEVN1ZMNzHY7KD2BnLUmI"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336E372" wp14:editId="4BC08174">
            <wp:extent cx="8229600" cy="41986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102101F7" w14:textId="77777777" w:rsidR="005F16CD" w:rsidRPr="003A5112" w:rsidRDefault="005F16CD" w:rsidP="005F16CD">
      <w:pPr>
        <w:rPr>
          <w:rFonts w:ascii="Arial" w:hAnsi="Arial" w:cs="Arial"/>
          <w:sz w:val="22"/>
          <w:szCs w:val="22"/>
        </w:rPr>
      </w:pPr>
    </w:p>
    <w:p w14:paraId="5D5515EE" w14:textId="77777777" w:rsidR="005F16CD" w:rsidRPr="003A5112" w:rsidRDefault="005F16CD" w:rsidP="005F16CD">
      <w:pPr>
        <w:rPr>
          <w:rFonts w:ascii="Arial" w:hAnsi="Arial" w:cs="Arial"/>
          <w:sz w:val="22"/>
          <w:szCs w:val="22"/>
        </w:rPr>
      </w:pPr>
    </w:p>
    <w:p w14:paraId="243723F4" w14:textId="77777777" w:rsidR="005F16CD" w:rsidRPr="003A5112" w:rsidRDefault="005F16CD" w:rsidP="005F16CD">
      <w:pPr>
        <w:rPr>
          <w:rFonts w:ascii="Arial" w:hAnsi="Arial" w:cs="Arial"/>
        </w:rPr>
      </w:pPr>
      <w:r w:rsidRPr="003A5112">
        <w:rPr>
          <w:rFonts w:ascii="Arial" w:hAnsi="Arial" w:cs="Arial"/>
          <w:color w:val="000000"/>
        </w:rPr>
        <w:lastRenderedPageBreak/>
        <w:fldChar w:fldCharType="begin"/>
      </w:r>
      <w:r w:rsidRPr="003A5112">
        <w:rPr>
          <w:rFonts w:ascii="Arial" w:hAnsi="Arial" w:cs="Arial"/>
          <w:color w:val="000000"/>
        </w:rPr>
        <w:instrText xml:space="preserve"> INCLUDEPICTURE "https://lh3.googleusercontent.com/Mf2wFP123L8tAiUOjomQ0p40lXjUkhZuIFX-z7-WjK6ARDZm_UNw6YG5jeroLhzN7H8pr9XN-NAcM0hioeT4lfTqlt3l7-_yl5EtkjTar8rzw55SK7lXZhKrqOlfcNCnXRQkiOGkHYc"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33330E57" wp14:editId="48B9F938">
            <wp:extent cx="8229600" cy="41986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4198620"/>
                    </a:xfrm>
                    <a:prstGeom prst="rect">
                      <a:avLst/>
                    </a:prstGeom>
                    <a:noFill/>
                    <a:ln>
                      <a:noFill/>
                    </a:ln>
                  </pic:spPr>
                </pic:pic>
              </a:graphicData>
            </a:graphic>
          </wp:inline>
        </w:drawing>
      </w:r>
      <w:r w:rsidRPr="003A5112">
        <w:rPr>
          <w:rFonts w:ascii="Arial" w:hAnsi="Arial" w:cs="Arial"/>
          <w:color w:val="000000"/>
        </w:rPr>
        <w:fldChar w:fldCharType="end"/>
      </w:r>
    </w:p>
    <w:p w14:paraId="726B0EF8" w14:textId="77777777" w:rsidR="005F16CD" w:rsidRPr="003A5112" w:rsidRDefault="005F16CD" w:rsidP="005F16CD">
      <w:pPr>
        <w:rPr>
          <w:rFonts w:ascii="Arial" w:hAnsi="Arial" w:cs="Arial"/>
          <w:sz w:val="22"/>
          <w:szCs w:val="22"/>
        </w:rPr>
      </w:pPr>
    </w:p>
    <w:p w14:paraId="102A3D4D" w14:textId="77777777" w:rsidR="005F16CD" w:rsidRPr="003A5112" w:rsidRDefault="005F16CD" w:rsidP="005F16CD">
      <w:pPr>
        <w:rPr>
          <w:rFonts w:ascii="Arial" w:hAnsi="Arial" w:cs="Arial"/>
          <w:sz w:val="22"/>
          <w:szCs w:val="22"/>
        </w:rPr>
      </w:pPr>
    </w:p>
    <w:p w14:paraId="3F7E7A88" w14:textId="77777777" w:rsidR="005F16CD" w:rsidRPr="003A5112" w:rsidRDefault="005F16CD" w:rsidP="005F16CD">
      <w:pPr>
        <w:rPr>
          <w:rFonts w:ascii="Arial" w:hAnsi="Arial" w:cs="Arial"/>
          <w:sz w:val="22"/>
          <w:szCs w:val="22"/>
        </w:rPr>
      </w:pPr>
      <w:r w:rsidRPr="003A5112">
        <w:rPr>
          <w:rFonts w:ascii="Arial" w:hAnsi="Arial" w:cs="Arial"/>
          <w:sz w:val="22"/>
          <w:szCs w:val="22"/>
        </w:rPr>
        <w:t>Figure 2:</w:t>
      </w:r>
    </w:p>
    <w:p w14:paraId="722F78CA" w14:textId="77777777" w:rsidR="005F16CD" w:rsidRPr="003A5112" w:rsidRDefault="005F16CD" w:rsidP="005F16CD">
      <w:pPr>
        <w:rPr>
          <w:rFonts w:ascii="Arial" w:hAnsi="Arial" w:cs="Arial"/>
          <w:sz w:val="22"/>
          <w:szCs w:val="22"/>
        </w:rPr>
      </w:pPr>
    </w:p>
    <w:p w14:paraId="2239BEDE" w14:textId="77777777" w:rsidR="005F16CD" w:rsidRPr="003A5112" w:rsidRDefault="005F16CD" w:rsidP="005F16CD">
      <w:pPr>
        <w:rPr>
          <w:rFonts w:ascii="Arial" w:hAnsi="Arial" w:cs="Arial"/>
          <w:sz w:val="22"/>
          <w:szCs w:val="22"/>
        </w:rPr>
      </w:pPr>
    </w:p>
    <w:p w14:paraId="1C5C0A44" w14:textId="77777777" w:rsidR="005F16CD" w:rsidRPr="003A5112" w:rsidRDefault="005F16CD" w:rsidP="005F16CD">
      <w:pPr>
        <w:rPr>
          <w:rFonts w:ascii="Arial" w:hAnsi="Arial" w:cs="Arial"/>
        </w:rPr>
      </w:pPr>
      <w:r w:rsidRPr="003A5112">
        <w:rPr>
          <w:rFonts w:ascii="Arial" w:hAnsi="Arial" w:cs="Arial"/>
          <w:color w:val="000000"/>
        </w:rPr>
        <w:lastRenderedPageBreak/>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"https://lh3.googleusercontent.com/GmPiRw_a2GmQ4TgIWVwdLAaJD6Lqfs4uYcpzwGvdITl-MJ7tnHXgdWeiNCCtvyk4y7i9OTkzPrWKamKHoqlofJ2VyHe5OpSZVQbIpQVhDgPpA0EoPqMM4wnf-XH4maJ_CpQeIxoiH9M"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219ABC7A" wp14:editId="483D53B6">
            <wp:extent cx="6572250" cy="406150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73627" cy="4062360"/>
                    </a:xfrm>
                    <a:prstGeom prst="rect">
                      <a:avLst/>
                    </a:prstGeom>
                    <a:noFill/>
                    <a:ln>
                      <a:noFill/>
                    </a:ln>
                  </pic:spPr>
                </pic:pic>
              </a:graphicData>
            </a:graphic>
          </wp:inline>
        </w:drawing>
      </w:r>
      <w:r w:rsidRPr="003A5112">
        <w:rPr>
          <w:rFonts w:ascii="Arial" w:hAnsi="Arial" w:cs="Arial"/>
          <w:color w:val="000000"/>
        </w:rPr>
        <w:fldChar w:fldCharType="end"/>
      </w:r>
    </w:p>
    <w:p w14:paraId="12028E59" w14:textId="77777777" w:rsidR="005F16CD" w:rsidRPr="003A5112" w:rsidRDefault="005F16CD" w:rsidP="005F16CD">
      <w:pPr>
        <w:rPr>
          <w:rFonts w:ascii="Arial" w:hAnsi="Arial" w:cs="Arial"/>
          <w:sz w:val="22"/>
          <w:szCs w:val="22"/>
        </w:rPr>
      </w:pPr>
    </w:p>
    <w:p w14:paraId="071BB64A" w14:textId="77777777" w:rsidR="005F16CD" w:rsidRPr="003A5112" w:rsidRDefault="005F16CD" w:rsidP="005F16CD">
      <w:pPr>
        <w:rPr>
          <w:rFonts w:ascii="Arial" w:hAnsi="Arial" w:cs="Arial"/>
          <w:b/>
          <w:bCs/>
          <w:sz w:val="22"/>
          <w:szCs w:val="22"/>
        </w:rPr>
      </w:pPr>
    </w:p>
    <w:p w14:paraId="4D2CF313" w14:textId="77777777" w:rsidR="005F16CD" w:rsidRPr="003A5112" w:rsidRDefault="005F16CD" w:rsidP="005F16CD">
      <w:pPr>
        <w:jc w:val="center"/>
        <w:rPr>
          <w:rFonts w:ascii="Arial" w:hAnsi="Arial" w:cs="Arial"/>
        </w:rPr>
      </w:pPr>
      <w:r w:rsidRPr="003A5112">
        <w:rPr>
          <w:rFonts w:ascii="Arial" w:hAnsi="Arial" w:cs="Arial"/>
          <w:color w:val="000000"/>
        </w:rPr>
        <w:fldChar w:fldCharType="begin"/>
      </w:r>
      <w:r w:rsidRPr="003A5112">
        <w:rPr>
          <w:rFonts w:ascii="Arial" w:hAnsi="Arial" w:cs="Arial"/>
          <w:color w:val="000000"/>
        </w:rPr>
        <w:instrText xml:space="preserve"> INCLUDEPICTURE "https://lh4.googleusercontent.com/NGQuGak2kOKMBdJ0jU1yLTdlCohoH15TnPeVEuMXG3s1a2wNR-J2XboGw2GRTtGF_ZbhnTnRoZcF7MTPvvWdhi23DN_Zy1hR5OUEnrF3PzIvotRMV0nQzvEYfhYhBxMn6H1Isnp7Rug"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73C13A37" wp14:editId="56E34CA9">
            <wp:extent cx="5551714" cy="34308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65392" cy="3439291"/>
                    </a:xfrm>
                    <a:prstGeom prst="rect">
                      <a:avLst/>
                    </a:prstGeom>
                    <a:noFill/>
                    <a:ln>
                      <a:noFill/>
                    </a:ln>
                  </pic:spPr>
                </pic:pic>
              </a:graphicData>
            </a:graphic>
          </wp:inline>
        </w:drawing>
      </w:r>
      <w:r w:rsidRPr="003A5112">
        <w:rPr>
          <w:rFonts w:ascii="Arial" w:hAnsi="Arial" w:cs="Arial"/>
          <w:color w:val="000000"/>
        </w:rPr>
        <w:fldChar w:fldCharType="end"/>
      </w:r>
    </w:p>
    <w:p w14:paraId="5075F099" w14:textId="77777777" w:rsidR="005F16CD" w:rsidRPr="003A5112" w:rsidRDefault="005F16CD" w:rsidP="005F16CD">
      <w:pPr>
        <w:rPr>
          <w:rFonts w:ascii="Arial" w:hAnsi="Arial" w:cs="Arial"/>
          <w:b/>
          <w:bCs/>
          <w:sz w:val="22"/>
          <w:szCs w:val="22"/>
        </w:rPr>
      </w:pPr>
    </w:p>
    <w:p w14:paraId="579C0F79" w14:textId="77777777" w:rsidR="005F16CD" w:rsidRPr="003A5112" w:rsidRDefault="005F16CD" w:rsidP="005F16CD">
      <w:pPr>
        <w:rPr>
          <w:rFonts w:ascii="Arial" w:hAnsi="Arial" w:cs="Arial"/>
          <w:sz w:val="22"/>
          <w:szCs w:val="22"/>
        </w:rPr>
      </w:pPr>
    </w:p>
    <w:p w14:paraId="190A7265" w14:textId="77777777" w:rsidR="005F16CD" w:rsidRPr="003A5112" w:rsidRDefault="005F16CD" w:rsidP="005F16CD">
      <w:pPr>
        <w:rPr>
          <w:rFonts w:ascii="Arial" w:hAnsi="Arial" w:cs="Arial"/>
          <w:sz w:val="22"/>
          <w:szCs w:val="22"/>
        </w:rPr>
      </w:pPr>
    </w:p>
    <w:p w14:paraId="40D35393" w14:textId="77777777" w:rsidR="005F16CD" w:rsidRPr="003A5112" w:rsidRDefault="005F16CD" w:rsidP="005F16CD">
      <w:pPr>
        <w:rPr>
          <w:rFonts w:ascii="Arial" w:hAnsi="Arial" w:cs="Arial"/>
          <w:sz w:val="22"/>
          <w:szCs w:val="22"/>
        </w:rPr>
      </w:pPr>
      <w:r w:rsidRPr="003A5112">
        <w:rPr>
          <w:rFonts w:ascii="Arial" w:hAnsi="Arial" w:cs="Arial"/>
          <w:sz w:val="22"/>
          <w:szCs w:val="22"/>
        </w:rPr>
        <w:t>Biomass –</w:t>
      </w:r>
    </w:p>
    <w:p w14:paraId="063A01CD" w14:textId="77777777" w:rsidR="005F16CD" w:rsidRPr="003A5112" w:rsidRDefault="005F16CD" w:rsidP="005F16CD">
      <w:pPr>
        <w:rPr>
          <w:rFonts w:ascii="Arial" w:hAnsi="Arial" w:cs="Arial"/>
        </w:rPr>
      </w:pPr>
      <w:r w:rsidRPr="003A5112">
        <w:rPr>
          <w:rFonts w:ascii="Arial" w:hAnsi="Arial" w:cs="Arial"/>
          <w:sz w:val="22"/>
          <w:szCs w:val="22"/>
        </w:rPr>
        <w:t xml:space="preserve"> </w:t>
      </w:r>
      <w:r w:rsidRPr="003A5112">
        <w:rPr>
          <w:rFonts w:ascii="Arial" w:hAnsi="Arial" w:cs="Arial"/>
          <w:color w:val="000000"/>
        </w:rPr>
        <w:fldChar w:fldCharType="begin"/>
      </w:r>
      <w:r w:rsidRPr="003A5112">
        <w:rPr>
          <w:rFonts w:ascii="Arial" w:hAnsi="Arial" w:cs="Arial"/>
          <w:color w:val="000000"/>
        </w:rPr>
        <w:instrText xml:space="preserve"> INCLUDEPICTURE "https://lh6.googleusercontent.com/dt_PQmxEA0bwFGMY8fK9AAcgCAMIHcAqzKR7ZCiyD5HsgqKgjvXuJ50TUKyD1wLiA_BmjcDXUt22uxWT1OFwPk2Fc_eibzbGKMhxU73zGlzx5cHEQzR24BIxAWd9DhFfMOlMUCxXtO8"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6900D2D2" wp14:editId="5FA4C3EA">
            <wp:extent cx="4248807" cy="2626654"/>
            <wp:effectExtent l="0" t="0" r="571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262969" cy="2635409"/>
                    </a:xfrm>
                    <a:prstGeom prst="rect">
                      <a:avLst/>
                    </a:prstGeom>
                    <a:noFill/>
                    <a:ln>
                      <a:noFill/>
                    </a:ln>
                  </pic:spPr>
                </pic:pic>
              </a:graphicData>
            </a:graphic>
          </wp:inline>
        </w:drawing>
      </w:r>
      <w:r w:rsidRPr="003A5112">
        <w:rPr>
          <w:rFonts w:ascii="Arial" w:hAnsi="Arial" w:cs="Arial"/>
          <w:color w:val="000000"/>
        </w:rPr>
        <w:fldChar w:fldCharType="end"/>
      </w:r>
      <w:r w:rsidRPr="003A5112">
        <w:rPr>
          <w:rFonts w:ascii="Arial" w:hAnsi="Arial" w:cs="Arial"/>
          <w:color w:val="000000"/>
        </w:rPr>
        <w:fldChar w:fldCharType="begin"/>
      </w:r>
      <w:r w:rsidRPr="003A5112">
        <w:rPr>
          <w:rFonts w:ascii="Arial" w:hAnsi="Arial" w:cs="Arial"/>
          <w:color w:val="000000"/>
        </w:rPr>
        <w:instrText xml:space="preserve"> INCLUDEPICTURE "https://lh3.googleusercontent.com/etkCGQVs1ZH5cSb2e2FzxItgBXPXHiF1ajCxa5bHwtPn1tDgrGfnl2orP2WdtLBG-SXrAKXXv6J6lv-NdIy-kY7C3aZBE9Q0oEJi4ydflFQdMXxQ-bRKemL8W3BMEojFP8miyM6YQ9g" \* MERGEFORMATINET </w:instrText>
      </w:r>
      <w:r w:rsidRPr="003A5112">
        <w:rPr>
          <w:rFonts w:ascii="Arial" w:hAnsi="Arial" w:cs="Arial"/>
          <w:color w:val="000000"/>
        </w:rPr>
        <w:fldChar w:fldCharType="separate"/>
      </w:r>
      <w:r w:rsidRPr="003A5112">
        <w:rPr>
          <w:rFonts w:ascii="Arial" w:hAnsi="Arial" w:cs="Arial"/>
          <w:noProof/>
          <w:color w:val="000000"/>
        </w:rPr>
        <w:drawing>
          <wp:inline distT="0" distB="0" distL="0" distR="0" wp14:anchorId="4EFCCAFD" wp14:editId="530423BA">
            <wp:extent cx="5468324" cy="3373821"/>
            <wp:effectExtent l="0" t="0" r="5715"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75325" cy="3378141"/>
                    </a:xfrm>
                    <a:prstGeom prst="rect">
                      <a:avLst/>
                    </a:prstGeom>
                    <a:noFill/>
                    <a:ln>
                      <a:noFill/>
                    </a:ln>
                  </pic:spPr>
                </pic:pic>
              </a:graphicData>
            </a:graphic>
          </wp:inline>
        </w:drawing>
      </w:r>
      <w:r w:rsidRPr="003A5112">
        <w:rPr>
          <w:rFonts w:ascii="Arial" w:hAnsi="Arial" w:cs="Arial"/>
          <w:color w:val="000000"/>
        </w:rPr>
        <w:fldChar w:fldCharType="end"/>
      </w:r>
    </w:p>
    <w:p w14:paraId="1C1E0B06" w14:textId="77777777" w:rsidR="005F16CD" w:rsidRPr="003A5112" w:rsidRDefault="005F16CD">
      <w:pPr>
        <w:rPr>
          <w:rFonts w:ascii="Arial" w:hAnsi="Arial" w:cs="Arial"/>
        </w:rPr>
      </w:pPr>
    </w:p>
    <w:sectPr w:rsidR="005F16CD" w:rsidRPr="003A5112" w:rsidSect="005E206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aura Dee" w:date="2020-07-06T11:30:00Z" w:initials="LD">
    <w:p w14:paraId="39AC7DDD" w14:textId="77777777" w:rsidR="00C74CDF" w:rsidRDefault="00C74CDF" w:rsidP="00C74CDF">
      <w:pPr>
        <w:pStyle w:val="CommentText"/>
      </w:pPr>
      <w:r>
        <w:rPr>
          <w:rStyle w:val="CommentReference"/>
        </w:rPr>
        <w:annotationRef/>
      </w:r>
      <w:r>
        <w:t>Nathan to review.</w:t>
      </w:r>
    </w:p>
  </w:comment>
  <w:comment w:id="1" w:author="nathan hwangbo" w:date="2020-07-20T10:42:00Z" w:initials="nh">
    <w:p w14:paraId="2D4AE0E0" w14:textId="117A1D40" w:rsidR="00434C44" w:rsidRDefault="00434C44">
      <w:pPr>
        <w:pStyle w:val="CommentText"/>
      </w:pPr>
      <w:r>
        <w:rPr>
          <w:rStyle w:val="CommentReference"/>
        </w:rPr>
        <w:annotationRef/>
      </w:r>
      <w:r>
        <w:t xml:space="preserve">These </w:t>
      </w:r>
      <w:r w:rsidR="005A1D81">
        <w:t>numbers are after Laura’s processing</w:t>
      </w:r>
      <w:r w:rsidR="007C6CDB">
        <w:t>, as well as after filtering out sites with at least 5 treatment years</w:t>
      </w:r>
    </w:p>
    <w:p w14:paraId="2D1EE536" w14:textId="1A439229" w:rsidR="00434C44" w:rsidRDefault="00434C44">
      <w:pPr>
        <w:pStyle w:val="CommentText"/>
      </w:pPr>
      <w:r>
        <w:t>.</w:t>
      </w:r>
    </w:p>
  </w:comment>
  <w:comment w:id="2" w:author="Laura Dee" w:date="2020-07-21T08:05:00Z" w:initials="LD">
    <w:p w14:paraId="22C56C3C" w14:textId="75965C8B" w:rsidR="0020217F" w:rsidRDefault="0020217F">
      <w:pPr>
        <w:pStyle w:val="CommentText"/>
      </w:pPr>
      <w:r>
        <w:rPr>
          <w:rStyle w:val="CommentReference"/>
        </w:rPr>
        <w:annotationRef/>
      </w:r>
      <w:r>
        <w:t>Great thanks</w:t>
      </w:r>
    </w:p>
  </w:comment>
  <w:comment w:id="3" w:author="Laura Dee" w:date="2020-07-10T11:47:00Z" w:initials="LD">
    <w:p w14:paraId="6A248F7C" w14:textId="006C64A5" w:rsidR="00C74CDF" w:rsidRDefault="00C74CDF" w:rsidP="00C74CDF">
      <w:pPr>
        <w:pStyle w:val="CommentText"/>
      </w:pPr>
      <w:r>
        <w:rPr>
          <w:rStyle w:val="CommentReference"/>
        </w:rPr>
        <w:annotationRef/>
      </w:r>
      <w:r>
        <w:t>Confirm – Nathan?</w:t>
      </w:r>
    </w:p>
  </w:comment>
  <w:comment w:id="4" w:author="nathan hwangbo" w:date="2020-07-20T13:05:00Z" w:initials="nh">
    <w:p w14:paraId="4A946D74" w14:textId="72E63FBC" w:rsidR="005D1FF6" w:rsidRDefault="005D1FF6">
      <w:pPr>
        <w:pStyle w:val="CommentText"/>
      </w:pPr>
      <w:r>
        <w:rPr>
          <w:rStyle w:val="CommentReference"/>
        </w:rPr>
        <w:annotationRef/>
      </w:r>
      <w:r>
        <w:rPr>
          <w:rStyle w:val="CommentReference"/>
        </w:rPr>
        <w:t>Currently</w:t>
      </w:r>
      <w:r>
        <w:t xml:space="preserve"> this is by plot, not by site. This is in your preprocessing script, ProcessCover-FullNutNetData-NonRandomLossPaper.R, lines 108, 116, and 155</w:t>
      </w:r>
    </w:p>
  </w:comment>
  <w:comment w:id="5" w:author="nathan hwangbo" w:date="2020-07-20T13:10:00Z" w:initials="nh">
    <w:p w14:paraId="0628023E" w14:textId="47EAAA36" w:rsidR="005D1FF6" w:rsidRDefault="005D1FF6">
      <w:pPr>
        <w:pStyle w:val="CommentText"/>
      </w:pPr>
      <w:r>
        <w:rPr>
          <w:rStyle w:val="CommentReference"/>
        </w:rPr>
        <w:annotationRef/>
      </w:r>
    </w:p>
  </w:comment>
  <w:comment w:id="6" w:author="Laura Dee" w:date="2020-07-21T08:01:00Z" w:initials="LD">
    <w:p w14:paraId="6A7D7FD0" w14:textId="022A1071" w:rsidR="00543787" w:rsidRPr="0020217F" w:rsidRDefault="00543787">
      <w:pPr>
        <w:pStyle w:val="CommentText"/>
        <w:rPr>
          <w:b/>
          <w:bCs/>
        </w:rPr>
      </w:pPr>
      <w:r w:rsidRPr="0020217F">
        <w:rPr>
          <w:rStyle w:val="CommentReference"/>
          <w:b/>
          <w:bCs/>
          <w:highlight w:val="yellow"/>
        </w:rPr>
        <w:annotationRef/>
      </w:r>
      <w:r w:rsidRPr="0020217F">
        <w:rPr>
          <w:b/>
          <w:bCs/>
          <w:highlight w:val="yellow"/>
        </w:rPr>
        <w:t xml:space="preserve">I’m now wondering if we should do the groups based on dominance at the site or plot level. </w:t>
      </w:r>
      <w:r w:rsidR="0020217F">
        <w:rPr>
          <w:b/>
          <w:bCs/>
          <w:highlight w:val="yellow"/>
        </w:rPr>
        <w:t xml:space="preserve"> E.g., average plot level relative abundance at the site. </w:t>
      </w:r>
      <w:r w:rsidR="0020217F" w:rsidRPr="0020217F">
        <w:rPr>
          <w:b/>
          <w:bCs/>
          <w:highlight w:val="yellow"/>
        </w:rPr>
        <w:t>Thoughts?</w:t>
      </w:r>
    </w:p>
  </w:comment>
  <w:comment w:id="7" w:author="Laura Dee" w:date="2020-07-21T08:05:00Z" w:initials="LD">
    <w:p w14:paraId="2469250D" w14:textId="7DECC07A" w:rsidR="0020217F" w:rsidRDefault="0020217F">
      <w:pPr>
        <w:pStyle w:val="CommentText"/>
      </w:pPr>
      <w:r>
        <w:rPr>
          <w:rStyle w:val="CommentReference"/>
        </w:rPr>
        <w:annotationRef/>
      </w:r>
      <w:r>
        <w:t>Great additions thanks</w:t>
      </w:r>
    </w:p>
  </w:comment>
  <w:comment w:id="8" w:author="Yann Hautier" w:date="2019-07-03T11:53:00Z" w:initials="YH">
    <w:p w14:paraId="31CE3C1E" w14:textId="77777777" w:rsidR="00EF09A2" w:rsidRDefault="00EF09A2" w:rsidP="00EF09A2">
      <w:pPr>
        <w:autoSpaceDE w:val="0"/>
        <w:autoSpaceDN w:val="0"/>
        <w:adjustRightInd w:val="0"/>
        <w:rPr>
          <w:rFonts w:ascii="AdvOTc8fb9ce9" w:hAnsi="AdvOTc8fb9ce9" w:cs="AdvOTc8fb9ce9"/>
          <w:sz w:val="14"/>
          <w:szCs w:val="14"/>
          <w:lang w:val="en-GB"/>
        </w:rPr>
      </w:pPr>
      <w:r>
        <w:rPr>
          <w:rStyle w:val="CommentReference"/>
        </w:rPr>
        <w:annotationRef/>
      </w:r>
      <w:r>
        <w:rPr>
          <w:rFonts w:ascii="AdvOTc8fb9ce9" w:hAnsi="AdvOTc8fb9ce9" w:cs="AdvOTc8fb9ce9"/>
          <w:sz w:val="14"/>
          <w:szCs w:val="14"/>
          <w:lang w:val="en-GB"/>
        </w:rPr>
        <w:t>Lauenroth, W. K., Hunt, H. W.,Swift, D. M.&amp;Singh, J. S. Estimating aboveground net</w:t>
      </w:r>
    </w:p>
    <w:p w14:paraId="4FE5086A" w14:textId="77777777" w:rsidR="00EF09A2" w:rsidRDefault="00EF09A2" w:rsidP="00EF09A2">
      <w:pPr>
        <w:autoSpaceDE w:val="0"/>
        <w:autoSpaceDN w:val="0"/>
        <w:adjustRightInd w:val="0"/>
        <w:rPr>
          <w:rFonts w:ascii="AdvOTbdfd27ae.B" w:hAnsi="AdvOTbdfd27ae.B" w:cs="AdvOTbdfd27ae.B"/>
          <w:sz w:val="14"/>
          <w:szCs w:val="14"/>
          <w:lang w:val="en-GB"/>
        </w:rPr>
      </w:pPr>
      <w:r>
        <w:rPr>
          <w:rFonts w:ascii="AdvOTc8fb9ce9" w:hAnsi="AdvOTc8fb9ce9" w:cs="AdvOTc8fb9ce9"/>
          <w:sz w:val="14"/>
          <w:szCs w:val="14"/>
          <w:lang w:val="en-GB"/>
        </w:rPr>
        <w:t xml:space="preserve">primary production in grasslands: a simulation approach. </w:t>
      </w:r>
      <w:r>
        <w:rPr>
          <w:rFonts w:ascii="AdvOT6f8dc4dc.I" w:hAnsi="AdvOT6f8dc4dc.I" w:cs="AdvOT6f8dc4dc.I"/>
          <w:sz w:val="14"/>
          <w:szCs w:val="14"/>
          <w:lang w:val="en-GB"/>
        </w:rPr>
        <w:t xml:space="preserve">Ecol. Modell. </w:t>
      </w:r>
      <w:r>
        <w:rPr>
          <w:rFonts w:ascii="AdvOTbdfd27ae.B" w:hAnsi="AdvOTbdfd27ae.B" w:cs="AdvOTbdfd27ae.B"/>
          <w:sz w:val="14"/>
          <w:szCs w:val="14"/>
          <w:lang w:val="en-GB"/>
        </w:rPr>
        <w:t>33,</w:t>
      </w:r>
    </w:p>
    <w:p w14:paraId="2080A938"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297–314 (1986).</w:t>
      </w:r>
    </w:p>
    <w:p w14:paraId="02E8939A" w14:textId="77777777" w:rsidR="00EF09A2" w:rsidRDefault="00EF09A2" w:rsidP="00EF09A2">
      <w:pPr>
        <w:autoSpaceDE w:val="0"/>
        <w:autoSpaceDN w:val="0"/>
        <w:adjustRightInd w:val="0"/>
        <w:rPr>
          <w:rFonts w:ascii="AdvOTc8fb9ce9" w:hAnsi="AdvOTc8fb9ce9" w:cs="AdvOTc8fb9ce9"/>
          <w:sz w:val="14"/>
          <w:szCs w:val="14"/>
          <w:lang w:val="en-GB"/>
        </w:rPr>
      </w:pPr>
    </w:p>
    <w:p w14:paraId="2F732EA6" w14:textId="77777777" w:rsidR="00EF09A2" w:rsidRDefault="00EF09A2" w:rsidP="00EF09A2">
      <w:pPr>
        <w:autoSpaceDE w:val="0"/>
        <w:autoSpaceDN w:val="0"/>
        <w:adjustRightInd w:val="0"/>
        <w:rPr>
          <w:rFonts w:ascii="AdvOTc8fb9ce9" w:hAnsi="AdvOTc8fb9ce9" w:cs="AdvOTc8fb9ce9"/>
          <w:sz w:val="14"/>
          <w:szCs w:val="14"/>
          <w:lang w:val="en-GB"/>
        </w:rPr>
      </w:pPr>
    </w:p>
    <w:p w14:paraId="70D15685" w14:textId="77777777" w:rsidR="00EF09A2" w:rsidRDefault="00EF09A2" w:rsidP="00EF09A2">
      <w:pPr>
        <w:autoSpaceDE w:val="0"/>
        <w:autoSpaceDN w:val="0"/>
        <w:adjustRightInd w:val="0"/>
        <w:rPr>
          <w:rFonts w:ascii="AdvOTc8fb9ce9" w:hAnsi="AdvOTc8fb9ce9" w:cs="AdvOTc8fb9ce9"/>
          <w:sz w:val="14"/>
          <w:szCs w:val="14"/>
          <w:lang w:val="en-GB"/>
        </w:rPr>
      </w:pPr>
      <w:r>
        <w:rPr>
          <w:rFonts w:ascii="AdvOTc8fb9ce9" w:hAnsi="AdvOTc8fb9ce9" w:cs="AdvOTc8fb9ce9"/>
          <w:sz w:val="14"/>
          <w:szCs w:val="14"/>
          <w:lang w:val="en-GB"/>
        </w:rPr>
        <w:t>Oesterheld, M.&amp;McNaughton, S. J. in</w:t>
      </w:r>
      <w:r>
        <w:rPr>
          <w:rFonts w:ascii="AdvOT6f8dc4dc.I" w:hAnsi="AdvOT6f8dc4dc.I" w:cs="AdvOT6f8dc4dc.I"/>
          <w:sz w:val="14"/>
          <w:szCs w:val="14"/>
          <w:lang w:val="en-GB"/>
        </w:rPr>
        <w:t xml:space="preserve">Methods in EcosystemScience </w:t>
      </w:r>
      <w:r>
        <w:rPr>
          <w:rFonts w:ascii="AdvOTc8fb9ce9" w:hAnsi="AdvOTc8fb9ce9" w:cs="AdvOTc8fb9ce9"/>
          <w:sz w:val="14"/>
          <w:szCs w:val="14"/>
          <w:lang w:val="en-GB"/>
        </w:rPr>
        <w:t>(eds Sala, O. E.,</w:t>
      </w:r>
    </w:p>
    <w:p w14:paraId="29F11059" w14:textId="77777777" w:rsidR="00EF09A2" w:rsidRDefault="00EF09A2" w:rsidP="00EF09A2">
      <w:pPr>
        <w:pStyle w:val="CommentText"/>
      </w:pPr>
      <w:r>
        <w:rPr>
          <w:rFonts w:ascii="AdvOTc8fb9ce9" w:eastAsiaTheme="minorHAnsi" w:hAnsi="AdvOTc8fb9ce9" w:cs="AdvOTc8fb9ce9"/>
          <w:sz w:val="14"/>
          <w:szCs w:val="14"/>
          <w:lang w:val="en-GB"/>
        </w:rPr>
        <w:t>Jackson, R. B., Mooney, H. A. &amp; Howarth, R. W.) 151–157 (Springer, 2000).</w:t>
      </w:r>
    </w:p>
  </w:comment>
  <w:comment w:id="9" w:author="Laura Dee [2]" w:date="2019-10-05T10:16:00Z" w:initials="LD">
    <w:p w14:paraId="200CECB1" w14:textId="77777777" w:rsidR="00EF09A2" w:rsidRDefault="00EF09A2" w:rsidP="00EF09A2">
      <w:pPr>
        <w:pStyle w:val="CommentText"/>
      </w:pPr>
      <w:r>
        <w:rPr>
          <w:rStyle w:val="CommentReference"/>
        </w:rPr>
        <w:annotationRef/>
      </w:r>
      <w:r>
        <w:t xml:space="preserve">Yann - Could you please add these to the drive? </w:t>
      </w:r>
    </w:p>
  </w:comment>
  <w:comment w:id="10" w:author="Laura Dee" w:date="2020-07-10T16:14:00Z" w:initials="LD">
    <w:p w14:paraId="2111F5C1" w14:textId="62E3D880" w:rsidR="00574DD4" w:rsidRDefault="00574DD4">
      <w:pPr>
        <w:pStyle w:val="CommentText"/>
      </w:pPr>
      <w:r>
        <w:rPr>
          <w:rStyle w:val="CommentReference"/>
        </w:rPr>
        <w:annotationRef/>
      </w:r>
      <w:r>
        <w:t xml:space="preserve">Nathan </w:t>
      </w:r>
      <w:r w:rsidR="00AD14E4">
        <w:t>to review and write the biotime analogous analyses</w:t>
      </w:r>
    </w:p>
  </w:comment>
  <w:comment w:id="11" w:author="Laura Dee" w:date="2020-07-21T08:04:00Z" w:initials="LD">
    <w:p w14:paraId="1F66B3CD" w14:textId="410F6878" w:rsidR="0020217F" w:rsidRPr="0020217F" w:rsidRDefault="0020217F">
      <w:pPr>
        <w:pStyle w:val="CommentText"/>
        <w:rPr>
          <w:b/>
          <w:bCs/>
        </w:rPr>
      </w:pPr>
      <w:r w:rsidRPr="0020217F">
        <w:rPr>
          <w:rStyle w:val="CommentReference"/>
          <w:b/>
          <w:bCs/>
          <w:highlight w:val="yellow"/>
        </w:rPr>
        <w:annotationRef/>
      </w:r>
      <w:r w:rsidRPr="0020217F">
        <w:rPr>
          <w:b/>
          <w:bCs/>
          <w:highlight w:val="yellow"/>
        </w:rPr>
        <w:t>Didn’t we assign the group names based on the relative abundance in year 0 ? Why did you cross out that?</w:t>
      </w:r>
    </w:p>
  </w:comment>
  <w:comment w:id="12" w:author="Laura Dee" w:date="2020-07-06T14:22:00Z" w:initials="LD">
    <w:p w14:paraId="2AE10B48" w14:textId="77777777" w:rsidR="00EF09A2" w:rsidRDefault="00EF09A2" w:rsidP="00EF09A2">
      <w:pPr>
        <w:pStyle w:val="CommentText"/>
      </w:pPr>
      <w:r>
        <w:rPr>
          <w:rStyle w:val="CommentReference"/>
        </w:rPr>
        <w:annotationRef/>
      </w:r>
      <w:r>
        <w:t xml:space="preserve">To make </w:t>
      </w:r>
    </w:p>
  </w:comment>
  <w:comment w:id="13" w:author="Laura Dee" w:date="2020-07-06T14:21:00Z" w:initials="LD">
    <w:p w14:paraId="167A9FDA" w14:textId="32F94206" w:rsidR="00EF09A2" w:rsidRDefault="00EF09A2" w:rsidP="00EF09A2">
      <w:pPr>
        <w:pStyle w:val="CommentText"/>
      </w:pPr>
      <w:r w:rsidRPr="0020217F">
        <w:rPr>
          <w:rStyle w:val="CommentReference"/>
          <w:highlight w:val="yellow"/>
        </w:rPr>
        <w:annotationRef/>
      </w:r>
      <w:r w:rsidR="0020217F" w:rsidRPr="0020217F">
        <w:rPr>
          <w:highlight w:val="yellow"/>
        </w:rPr>
        <w:t>Nathan can you update this to reflect the plots for abundance and richness changes by treatment relative to control and details on how we calculated the treatment effect.</w:t>
      </w:r>
    </w:p>
  </w:comment>
  <w:comment w:id="14" w:author="Laura Dee" w:date="2020-07-10T16:13:00Z" w:initials="LD">
    <w:p w14:paraId="71604A04" w14:textId="2E6F23EE" w:rsidR="003A5112" w:rsidRDefault="003A5112">
      <w:pPr>
        <w:pStyle w:val="CommentText"/>
      </w:pPr>
      <w:r>
        <w:rPr>
          <w:rStyle w:val="CommentReference"/>
        </w:rPr>
        <w:annotationRef/>
      </w:r>
      <w:r>
        <w:t>Nathan</w:t>
      </w:r>
    </w:p>
  </w:comment>
  <w:comment w:id="15" w:author="Laura Dee" w:date="2020-07-21T08:06:00Z" w:initials="LD">
    <w:p w14:paraId="2BCDC15B" w14:textId="679646C7" w:rsidR="0020217F" w:rsidRDefault="0020217F">
      <w:pPr>
        <w:pStyle w:val="CommentText"/>
      </w:pPr>
      <w:r>
        <w:rPr>
          <w:rStyle w:val="CommentReference"/>
        </w:rPr>
        <w:annotationRef/>
      </w:r>
      <w:r>
        <w:t xml:space="preserve">Thisis great! </w:t>
      </w:r>
    </w:p>
  </w:comment>
  <w:comment w:id="18" w:author="Laura Dee" w:date="2020-07-21T08:02:00Z" w:initials="LD">
    <w:p w14:paraId="3A7456EA" w14:textId="790E0DCC" w:rsidR="0020217F" w:rsidRDefault="0020217F">
      <w:pPr>
        <w:pStyle w:val="CommentText"/>
      </w:pPr>
      <w:r w:rsidRPr="0020217F">
        <w:rPr>
          <w:rStyle w:val="CommentReference"/>
          <w:highlight w:val="yellow"/>
        </w:rPr>
        <w:annotationRef/>
      </w:r>
      <w:r w:rsidRPr="0020217F">
        <w:rPr>
          <w:highlight w:val="yellow"/>
        </w:rPr>
        <w:t>Add the info on the package and reference in R for fitting the model</w:t>
      </w:r>
    </w:p>
  </w:comment>
  <w:comment w:id="19" w:author="Laura Dee" w:date="2020-07-21T08:07:00Z" w:initials="LD">
    <w:p w14:paraId="2ED563DF" w14:textId="24F4B42D" w:rsidR="0020217F" w:rsidRDefault="0020217F">
      <w:pPr>
        <w:pStyle w:val="CommentText"/>
      </w:pPr>
      <w:r>
        <w:rPr>
          <w:rStyle w:val="CommentReference"/>
        </w:rPr>
        <w:annotationRef/>
      </w:r>
      <w:r>
        <w:t xml:space="preserve">Provide an interpretation for why/ what this means – e.g. allowing the effect to vary by treatment </w:t>
      </w:r>
    </w:p>
  </w:comment>
  <w:comment w:id="20" w:author="Laura Dee" w:date="2020-07-21T08:06:00Z" w:initials="LD">
    <w:p w14:paraId="53FE2B65" w14:textId="06E0A126" w:rsidR="0020217F" w:rsidRDefault="0020217F">
      <w:pPr>
        <w:pStyle w:val="CommentText"/>
      </w:pPr>
      <w:r>
        <w:rPr>
          <w:rStyle w:val="CommentReference"/>
        </w:rPr>
        <w:annotationRef/>
      </w:r>
      <w:r>
        <w:t>Does this mean “Next”?</w:t>
      </w:r>
      <w:r w:rsidR="00AC57C8">
        <w:t xml:space="preserve"> Or “for the second set of models” </w:t>
      </w:r>
      <w:r w:rsidR="00583C5D">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AC7DDD" w15:done="0"/>
  <w15:commentEx w15:paraId="2D1EE536" w15:done="1"/>
  <w15:commentEx w15:paraId="22C56C3C" w15:paraIdParent="2D1EE536" w15:done="1"/>
  <w15:commentEx w15:paraId="6A248F7C" w15:done="0"/>
  <w15:commentEx w15:paraId="4A946D74" w15:paraIdParent="6A248F7C" w15:done="0"/>
  <w15:commentEx w15:paraId="0628023E" w15:paraIdParent="6A248F7C" w15:done="0"/>
  <w15:commentEx w15:paraId="6A7D7FD0" w15:paraIdParent="6A248F7C" w15:done="0"/>
  <w15:commentEx w15:paraId="2469250D" w15:done="0"/>
  <w15:commentEx w15:paraId="29F11059" w15:done="1"/>
  <w15:commentEx w15:paraId="200CECB1" w15:paraIdParent="29F11059" w15:done="1"/>
  <w15:commentEx w15:paraId="2111F5C1" w15:done="0"/>
  <w15:commentEx w15:paraId="1F66B3CD" w15:done="0"/>
  <w15:commentEx w15:paraId="2AE10B48" w15:done="0"/>
  <w15:commentEx w15:paraId="167A9FDA" w15:done="0"/>
  <w15:commentEx w15:paraId="71604A04" w15:done="1"/>
  <w15:commentEx w15:paraId="2BCDC15B" w15:paraIdParent="71604A04" w15:done="0"/>
  <w15:commentEx w15:paraId="3A7456EA" w15:done="0"/>
  <w15:commentEx w15:paraId="2ED563DF" w15:done="0"/>
  <w15:commentEx w15:paraId="53FE2B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2D4C6" w16cex:dateUtc="2020-07-06T17:30:00Z"/>
  <w16cex:commentExtensible w16cex:durableId="22C12055" w16cex:dateUtc="2020-07-21T14:05:00Z"/>
  <w16cex:commentExtensible w16cex:durableId="22B2D3D1" w16cex:dateUtc="2020-07-10T17:47:00Z"/>
  <w16cex:commentExtensible w16cex:durableId="22C11F96" w16cex:dateUtc="2020-07-21T14:01:00Z"/>
  <w16cex:commentExtensible w16cex:durableId="22C1205B" w16cex:dateUtc="2020-07-21T14:05:00Z"/>
  <w16cex:commentExtensible w16cex:durableId="22B3127F" w16cex:dateUtc="2020-07-10T22:14:00Z"/>
  <w16cex:commentExtensible w16cex:durableId="22C12003" w16cex:dateUtc="2020-07-21T14:04:00Z"/>
  <w16cex:commentExtensible w16cex:durableId="22ADB228" w16cex:dateUtc="2020-07-06T20:22:00Z"/>
  <w16cex:commentExtensible w16cex:durableId="22ADB206" w16cex:dateUtc="2020-07-06T20:21:00Z"/>
  <w16cex:commentExtensible w16cex:durableId="22B31233" w16cex:dateUtc="2020-07-10T22:13:00Z"/>
  <w16cex:commentExtensible w16cex:durableId="22C12086" w16cex:dateUtc="2020-07-21T14:06:00Z"/>
  <w16cex:commentExtensible w16cex:durableId="22C11F9F" w16cex:dateUtc="2020-07-21T14:02:00Z"/>
  <w16cex:commentExtensible w16cex:durableId="22C120B1" w16cex:dateUtc="2020-07-21T14:07:00Z"/>
  <w16cex:commentExtensible w16cex:durableId="22C1209A" w16cex:dateUtc="2020-07-21T14: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AC7DDD" w16cid:durableId="22B2D4C6"/>
  <w16cid:commentId w16cid:paraId="2D1EE536" w16cid:durableId="22BFF394"/>
  <w16cid:commentId w16cid:paraId="22C56C3C" w16cid:durableId="22C12055"/>
  <w16cid:commentId w16cid:paraId="6A248F7C" w16cid:durableId="22B2D3D1"/>
  <w16cid:commentId w16cid:paraId="4A946D74" w16cid:durableId="22C0152A"/>
  <w16cid:commentId w16cid:paraId="0628023E" w16cid:durableId="22C01642"/>
  <w16cid:commentId w16cid:paraId="6A7D7FD0" w16cid:durableId="22C11F96"/>
  <w16cid:commentId w16cid:paraId="2469250D" w16cid:durableId="22C1205B"/>
  <w16cid:commentId w16cid:paraId="29F11059" w16cid:durableId="21EF9203"/>
  <w16cid:commentId w16cid:paraId="200CECB1" w16cid:durableId="21EF9202"/>
  <w16cid:commentId w16cid:paraId="2111F5C1" w16cid:durableId="22B3127F"/>
  <w16cid:commentId w16cid:paraId="1F66B3CD" w16cid:durableId="22C12003"/>
  <w16cid:commentId w16cid:paraId="2AE10B48" w16cid:durableId="22ADB228"/>
  <w16cid:commentId w16cid:paraId="167A9FDA" w16cid:durableId="22ADB206"/>
  <w16cid:commentId w16cid:paraId="71604A04" w16cid:durableId="22B31233"/>
  <w16cid:commentId w16cid:paraId="2BCDC15B" w16cid:durableId="22C12086"/>
  <w16cid:commentId w16cid:paraId="3A7456EA" w16cid:durableId="22C11F9F"/>
  <w16cid:commentId w16cid:paraId="2ED563DF" w16cid:durableId="22C120B1"/>
  <w16cid:commentId w16cid:paraId="53FE2B65" w16cid:durableId="22C1209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OTc8fb9ce9">
    <w:altName w:val="Times New Roman"/>
    <w:panose1 w:val="020B0604020202020204"/>
    <w:charset w:val="00"/>
    <w:family w:val="auto"/>
    <w:notTrueType/>
    <w:pitch w:val="default"/>
    <w:sig w:usb0="00000003" w:usb1="00000000" w:usb2="00000000" w:usb3="00000000" w:csb0="00000001" w:csb1="00000000"/>
  </w:font>
  <w:font w:name="AdvOTbdfd27ae.B">
    <w:altName w:val="Times New Roman"/>
    <w:panose1 w:val="020B0604020202020204"/>
    <w:charset w:val="00"/>
    <w:family w:val="auto"/>
    <w:notTrueType/>
    <w:pitch w:val="default"/>
    <w:sig w:usb0="00000003" w:usb1="00000000" w:usb2="00000000" w:usb3="00000000" w:csb0="00000001" w:csb1="00000000"/>
  </w:font>
  <w:font w:name="AdvOT6f8dc4dc.I">
    <w:altName w:val="Times New Roman"/>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aura Dee">
    <w15:presenceInfo w15:providerId="AD" w15:userId="S::lade8828@colorado.edu::56408c15-faee-4e5d-9e69-ea7ba61b2b59"/>
  </w15:person>
  <w15:person w15:author="nathan hwangbo">
    <w15:presenceInfo w15:providerId="Windows Live" w15:userId="c4667c39ddc49135"/>
  </w15:person>
  <w15:person w15:author="Yann Hautier">
    <w15:presenceInfo w15:providerId="Windows Live" w15:userId="d68e30d75b57fe2c"/>
  </w15:person>
  <w15:person w15:author="Laura Dee [2]">
    <w15:presenceInfo w15:providerId="None" w15:userId="Laura D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C13"/>
    <w:rsid w:val="000074F8"/>
    <w:rsid w:val="00090D46"/>
    <w:rsid w:val="000A490F"/>
    <w:rsid w:val="001C7752"/>
    <w:rsid w:val="0020217F"/>
    <w:rsid w:val="002367D2"/>
    <w:rsid w:val="003A5112"/>
    <w:rsid w:val="00434C44"/>
    <w:rsid w:val="00454E15"/>
    <w:rsid w:val="00485EB7"/>
    <w:rsid w:val="00543787"/>
    <w:rsid w:val="00574DD4"/>
    <w:rsid w:val="00576095"/>
    <w:rsid w:val="00583C5D"/>
    <w:rsid w:val="005A1D81"/>
    <w:rsid w:val="005B09AA"/>
    <w:rsid w:val="005D1FF6"/>
    <w:rsid w:val="005E206C"/>
    <w:rsid w:val="005E3E5A"/>
    <w:rsid w:val="005F16CD"/>
    <w:rsid w:val="006222BB"/>
    <w:rsid w:val="0068369B"/>
    <w:rsid w:val="006A4C13"/>
    <w:rsid w:val="00754FA4"/>
    <w:rsid w:val="007C0AD3"/>
    <w:rsid w:val="007C6CDB"/>
    <w:rsid w:val="007D5DE2"/>
    <w:rsid w:val="00804724"/>
    <w:rsid w:val="008459C2"/>
    <w:rsid w:val="008D12A6"/>
    <w:rsid w:val="008D49F1"/>
    <w:rsid w:val="00964FDC"/>
    <w:rsid w:val="00A32F4A"/>
    <w:rsid w:val="00A546C9"/>
    <w:rsid w:val="00AC57C8"/>
    <w:rsid w:val="00AC6D5C"/>
    <w:rsid w:val="00AD14E4"/>
    <w:rsid w:val="00AE72B9"/>
    <w:rsid w:val="00AF7F4D"/>
    <w:rsid w:val="00C64711"/>
    <w:rsid w:val="00C74CDF"/>
    <w:rsid w:val="00CF4871"/>
    <w:rsid w:val="00DF79EC"/>
    <w:rsid w:val="00E00782"/>
    <w:rsid w:val="00E22EF5"/>
    <w:rsid w:val="00E27D27"/>
    <w:rsid w:val="00E54EDB"/>
    <w:rsid w:val="00E653A4"/>
    <w:rsid w:val="00E720DA"/>
    <w:rsid w:val="00EB6B47"/>
    <w:rsid w:val="00EC6752"/>
    <w:rsid w:val="00EF0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96E50"/>
  <w15:chartTrackingRefBased/>
  <w15:docId w15:val="{5F87C0FC-B22A-0246-BF62-BF3042D2F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74CDF"/>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74CDF"/>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74CDF"/>
    <w:rPr>
      <w:sz w:val="16"/>
      <w:szCs w:val="16"/>
    </w:rPr>
  </w:style>
  <w:style w:type="paragraph" w:styleId="CommentText">
    <w:name w:val="annotation text"/>
    <w:basedOn w:val="Normal"/>
    <w:link w:val="CommentTextChar"/>
    <w:uiPriority w:val="99"/>
    <w:unhideWhenUsed/>
    <w:rsid w:val="00C74CDF"/>
    <w:rPr>
      <w:rFonts w:ascii="Arial" w:eastAsia="Arial" w:hAnsi="Arial" w:cs="Arial"/>
      <w:sz w:val="20"/>
      <w:szCs w:val="20"/>
    </w:rPr>
  </w:style>
  <w:style w:type="character" w:customStyle="1" w:styleId="CommentTextChar">
    <w:name w:val="Comment Text Char"/>
    <w:basedOn w:val="DefaultParagraphFont"/>
    <w:link w:val="CommentText"/>
    <w:uiPriority w:val="99"/>
    <w:rsid w:val="00C74CDF"/>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C74CDF"/>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C74CDF"/>
    <w:rPr>
      <w:rFonts w:ascii="Arial" w:eastAsia="Arial" w:hAnsi="Arial" w:cs="Arial"/>
      <w:b/>
      <w:bCs/>
      <w:sz w:val="20"/>
      <w:szCs w:val="20"/>
    </w:rPr>
  </w:style>
  <w:style w:type="character" w:styleId="PlaceholderText">
    <w:name w:val="Placeholder Text"/>
    <w:basedOn w:val="DefaultParagraphFont"/>
    <w:uiPriority w:val="99"/>
    <w:semiHidden/>
    <w:rsid w:val="00DF79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microsoft.com/office/2016/09/relationships/commentsIds" Target="commentsIds.xml"/><Relationship Id="rId11" Type="http://schemas.openxmlformats.org/officeDocument/2006/relationships/image" Target="media/image3.png"/><Relationship Id="rId5" Type="http://schemas.microsoft.com/office/2011/relationships/commentsExtended" Target="commentsExtended.xml"/><Relationship Id="rId15" Type="http://schemas.openxmlformats.org/officeDocument/2006/relationships/image" Target="media/image7.png"/><Relationship Id="rId10" Type="http://schemas.openxmlformats.org/officeDocument/2006/relationships/image" Target="https://lh6.googleusercontent.com/CHPDwYPw116RJeh8oldF1nNPVGataZbsv0IQT0LJlE1dYPMPyObZoFjHIhttD5CU8SP762ygbwBvAOTEqwEkd16N4gY4CzlfV0rjK7CdC0fYTiTmalb3yEpEVN1ZMNzHY7KD2BnLUmI" TargetMode="External"/><Relationship Id="rId4" Type="http://schemas.openxmlformats.org/officeDocument/2006/relationships/comments" Target="comment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Pages>9</Pages>
  <Words>2157</Words>
  <Characters>12298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Dee</dc:creator>
  <cp:keywords/>
  <dc:description/>
  <cp:lastModifiedBy>Laura Dee</cp:lastModifiedBy>
  <cp:revision>42</cp:revision>
  <dcterms:created xsi:type="dcterms:W3CDTF">2020-07-10T21:59:00Z</dcterms:created>
  <dcterms:modified xsi:type="dcterms:W3CDTF">2020-07-21T21:37:00Z</dcterms:modified>
</cp:coreProperties>
</file>